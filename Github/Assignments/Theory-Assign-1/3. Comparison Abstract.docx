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1C517" w14:textId="5121E33C" w:rsidR="00C877A2" w:rsidRPr="008C5EF2" w:rsidRDefault="00C877A2" w:rsidP="00C877A2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C5EF2">
        <w:rPr>
          <w:rFonts w:asciiTheme="majorBidi" w:hAnsiTheme="majorBidi" w:cstheme="majorBidi"/>
          <w:b/>
          <w:bCs/>
          <w:sz w:val="28"/>
          <w:szCs w:val="28"/>
        </w:rPr>
        <w:t>Optimizing Scientific Paper Summarization with Fine-Tuned</w:t>
      </w:r>
      <w:r w:rsidR="00AA079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8C5EF2">
        <w:rPr>
          <w:rFonts w:asciiTheme="majorBidi" w:hAnsiTheme="majorBidi" w:cstheme="majorBidi"/>
          <w:b/>
          <w:bCs/>
          <w:sz w:val="28"/>
          <w:szCs w:val="28"/>
        </w:rPr>
        <w:t xml:space="preserve">T5 on the </w:t>
      </w:r>
      <w:proofErr w:type="spellStart"/>
      <w:r w:rsidRPr="008C5EF2">
        <w:rPr>
          <w:rFonts w:asciiTheme="majorBidi" w:hAnsiTheme="majorBidi" w:cstheme="majorBidi"/>
          <w:b/>
          <w:bCs/>
          <w:sz w:val="28"/>
          <w:szCs w:val="28"/>
        </w:rPr>
        <w:t>ArXiv</w:t>
      </w:r>
      <w:proofErr w:type="spellEnd"/>
      <w:r w:rsidRPr="008C5EF2">
        <w:rPr>
          <w:rFonts w:asciiTheme="majorBidi" w:hAnsiTheme="majorBidi" w:cstheme="majorBidi"/>
          <w:b/>
          <w:bCs/>
          <w:sz w:val="28"/>
          <w:szCs w:val="28"/>
        </w:rPr>
        <w:t xml:space="preserve"> Dataset</w:t>
      </w:r>
    </w:p>
    <w:p w14:paraId="4B192762" w14:textId="1E1FEFC6" w:rsidR="00FD3C5F" w:rsidRPr="00FD3C5F" w:rsidRDefault="00FD3C5F" w:rsidP="00B51502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ajorBidi" w:hAnsiTheme="majorBidi" w:cstheme="majorBidi"/>
          <w:kern w:val="0"/>
        </w:rPr>
      </w:pPr>
      <w:r w:rsidRPr="00FD3C5F">
        <w:rPr>
          <w:rFonts w:asciiTheme="majorBidi" w:hAnsiTheme="majorBidi" w:cstheme="majorBidi"/>
          <w:kern w:val="0"/>
        </w:rPr>
        <w:t>Muhammad Ibtisam Afzal</w:t>
      </w:r>
    </w:p>
    <w:p w14:paraId="1F08B651" w14:textId="5EB077B4" w:rsidR="00FD3C5F" w:rsidRPr="00FD3C5F" w:rsidRDefault="00FD3C5F" w:rsidP="00FD3C5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</w:rPr>
      </w:pPr>
      <w:r w:rsidRPr="00FD3C5F">
        <w:rPr>
          <w:rFonts w:asciiTheme="majorBidi" w:hAnsiTheme="majorBidi" w:cstheme="majorBidi"/>
          <w:kern w:val="0"/>
        </w:rPr>
        <w:t>FA22-BCS-073</w:t>
      </w:r>
    </w:p>
    <w:p w14:paraId="7B5E1E2C" w14:textId="7F0837AC" w:rsidR="00FD3C5F" w:rsidRPr="00FD3C5F" w:rsidRDefault="007A1887" w:rsidP="00FD3C5F">
      <w:pPr>
        <w:spacing w:line="360" w:lineRule="auto"/>
        <w:jc w:val="center"/>
        <w:rPr>
          <w:rFonts w:asciiTheme="majorBidi" w:hAnsiTheme="majorBidi" w:cstheme="majorBidi"/>
          <w:kern w:val="0"/>
        </w:rPr>
      </w:pPr>
      <w:r>
        <w:rPr>
          <w:rFonts w:asciiTheme="majorBidi" w:hAnsiTheme="majorBidi" w:cstheme="majorBidi"/>
          <w:kern w:val="0"/>
        </w:rPr>
        <w:t>05</w:t>
      </w:r>
      <w:r w:rsidR="00FD3C5F" w:rsidRPr="00FD3C5F">
        <w:rPr>
          <w:rFonts w:asciiTheme="majorBidi" w:hAnsiTheme="majorBidi" w:cstheme="majorBidi"/>
          <w:kern w:val="0"/>
        </w:rPr>
        <w:t xml:space="preserve"> </w:t>
      </w:r>
      <w:r w:rsidR="009C2D90" w:rsidRPr="00FD3C5F">
        <w:rPr>
          <w:rFonts w:asciiTheme="majorBidi" w:hAnsiTheme="majorBidi" w:cstheme="majorBidi"/>
          <w:kern w:val="0"/>
        </w:rPr>
        <w:t>Oct</w:t>
      </w:r>
      <w:r w:rsidR="00FD3C5F" w:rsidRPr="00FD3C5F">
        <w:rPr>
          <w:rFonts w:asciiTheme="majorBidi" w:hAnsiTheme="majorBidi" w:cstheme="majorBidi"/>
          <w:kern w:val="0"/>
        </w:rPr>
        <w:t xml:space="preserve"> 2024</w:t>
      </w:r>
    </w:p>
    <w:p w14:paraId="2575A296" w14:textId="15E7DEE1" w:rsidR="00DA3B42" w:rsidRDefault="00DA3B42" w:rsidP="00B651D9">
      <w:pPr>
        <w:spacing w:line="360" w:lineRule="auto"/>
        <w:jc w:val="both"/>
        <w:rPr>
          <w:rFonts w:asciiTheme="majorBidi" w:hAnsiTheme="majorBidi" w:cstheme="majorBidi"/>
          <w:b/>
          <w:bCs/>
        </w:rPr>
        <w:pPrChange w:id="0" w:author="Muhammad Ibtisam Afzal" w:date="2024-10-05T12:59:00Z" w16du:dateUtc="2024-10-05T07:59:00Z">
          <w:pPr>
            <w:spacing w:line="360" w:lineRule="auto"/>
          </w:pPr>
        </w:pPrChange>
      </w:pPr>
      <w:r w:rsidRPr="00204C5D">
        <w:rPr>
          <w:rFonts w:asciiTheme="majorBidi" w:hAnsiTheme="majorBidi" w:cstheme="majorBidi"/>
          <w:b/>
          <w:bCs/>
        </w:rPr>
        <w:t>A</w:t>
      </w:r>
      <w:r w:rsidR="009311F0">
        <w:rPr>
          <w:rFonts w:asciiTheme="majorBidi" w:hAnsiTheme="majorBidi" w:cstheme="majorBidi"/>
          <w:b/>
          <w:bCs/>
        </w:rPr>
        <w:t>bstract</w:t>
      </w:r>
      <w:r w:rsidRPr="00204C5D">
        <w:rPr>
          <w:rFonts w:asciiTheme="majorBidi" w:hAnsiTheme="majorBidi" w:cstheme="majorBidi"/>
          <w:b/>
          <w:bCs/>
        </w:rPr>
        <w:t xml:space="preserve"> </w:t>
      </w:r>
    </w:p>
    <w:p w14:paraId="79C4D0A1" w14:textId="4C796967" w:rsidR="00FB58BB" w:rsidRPr="00FB58BB" w:rsidRDefault="00FB58BB" w:rsidP="00B651D9">
      <w:pPr>
        <w:spacing w:line="360" w:lineRule="auto"/>
        <w:jc w:val="both"/>
        <w:rPr>
          <w:rFonts w:asciiTheme="majorBidi" w:hAnsiTheme="majorBidi" w:cstheme="majorBidi"/>
        </w:rPr>
      </w:pPr>
      <w:r w:rsidRPr="00FB58BB">
        <w:rPr>
          <w:rFonts w:asciiTheme="majorBidi" w:hAnsiTheme="majorBidi" w:cstheme="majorBidi"/>
        </w:rPr>
        <w:t xml:space="preserve">In today's fast-paced scientific </w:t>
      </w:r>
      <w:del w:id="1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environment</w:delText>
        </w:r>
      </w:del>
      <w:ins w:id="2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world</w:t>
        </w:r>
      </w:ins>
      <w:r w:rsidRPr="00FB58BB">
        <w:rPr>
          <w:rFonts w:asciiTheme="majorBidi" w:hAnsiTheme="majorBidi" w:cstheme="majorBidi"/>
        </w:rPr>
        <w:t xml:space="preserve">, the rapid </w:t>
      </w:r>
      <w:del w:id="3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growth of</w:delText>
        </w:r>
      </w:del>
      <w:ins w:id="4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increase in</w:t>
        </w:r>
      </w:ins>
      <w:r w:rsidRPr="00FB58BB">
        <w:rPr>
          <w:rFonts w:asciiTheme="majorBidi" w:hAnsiTheme="majorBidi" w:cstheme="majorBidi"/>
        </w:rPr>
        <w:t xml:space="preserve"> research publications has created a </w:t>
      </w:r>
      <w:del w:id="5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demand</w:delText>
        </w:r>
      </w:del>
      <w:ins w:id="6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need</w:t>
        </w:r>
      </w:ins>
      <w:r w:rsidRPr="00FB58BB">
        <w:rPr>
          <w:rFonts w:asciiTheme="majorBidi" w:hAnsiTheme="majorBidi" w:cstheme="majorBidi"/>
        </w:rPr>
        <w:t xml:space="preserve"> for </w:t>
      </w:r>
      <w:del w:id="7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efficient</w:delText>
        </w:r>
      </w:del>
      <w:ins w:id="8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better</w:t>
        </w:r>
      </w:ins>
      <w:r w:rsidRPr="00FB58BB">
        <w:rPr>
          <w:rFonts w:asciiTheme="majorBidi" w:hAnsiTheme="majorBidi" w:cstheme="majorBidi"/>
        </w:rPr>
        <w:t xml:space="preserve"> paper summarization tools. The motivation for this study </w:t>
      </w:r>
      <w:del w:id="9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stems</w:delText>
        </w:r>
      </w:del>
      <w:ins w:id="10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comes</w:t>
        </w:r>
      </w:ins>
      <w:r w:rsidRPr="00FB58BB">
        <w:rPr>
          <w:rFonts w:asciiTheme="majorBidi" w:hAnsiTheme="majorBidi" w:cstheme="majorBidi"/>
        </w:rPr>
        <w:t xml:space="preserve"> from the need to help researchers quickly </w:t>
      </w:r>
      <w:del w:id="11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comprehend</w:delText>
        </w:r>
      </w:del>
      <w:ins w:id="12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understand</w:t>
        </w:r>
      </w:ins>
      <w:r w:rsidRPr="00FB58BB">
        <w:rPr>
          <w:rFonts w:asciiTheme="majorBidi" w:hAnsiTheme="majorBidi" w:cstheme="majorBidi"/>
        </w:rPr>
        <w:t xml:space="preserve"> large </w:t>
      </w:r>
      <w:del w:id="13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volumes</w:delText>
        </w:r>
      </w:del>
      <w:ins w:id="14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amounts</w:t>
        </w:r>
      </w:ins>
      <w:r w:rsidRPr="00FB58BB">
        <w:rPr>
          <w:rFonts w:asciiTheme="majorBidi" w:hAnsiTheme="majorBidi" w:cstheme="majorBidi"/>
        </w:rPr>
        <w:t xml:space="preserve"> of scientific </w:t>
      </w:r>
      <w:del w:id="15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literature</w:delText>
        </w:r>
      </w:del>
      <w:ins w:id="16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information</w:t>
        </w:r>
      </w:ins>
      <w:r w:rsidRPr="00FB58BB">
        <w:rPr>
          <w:rFonts w:asciiTheme="majorBidi" w:hAnsiTheme="majorBidi" w:cstheme="majorBidi"/>
        </w:rPr>
        <w:t xml:space="preserve">. A </w:t>
      </w:r>
      <w:del w:id="17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key</w:delText>
        </w:r>
      </w:del>
      <w:ins w:id="18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major</w:t>
        </w:r>
      </w:ins>
      <w:r w:rsidRPr="00FB58BB">
        <w:rPr>
          <w:rFonts w:asciiTheme="majorBidi" w:hAnsiTheme="majorBidi" w:cstheme="majorBidi"/>
        </w:rPr>
        <w:t xml:space="preserve"> challenge </w:t>
      </w:r>
      <w:del w:id="19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lies in</w:delText>
        </w:r>
      </w:del>
      <w:ins w:id="20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is</w:t>
        </w:r>
      </w:ins>
      <w:r w:rsidRPr="00FB58BB">
        <w:rPr>
          <w:rFonts w:asciiTheme="majorBidi" w:hAnsiTheme="majorBidi" w:cstheme="majorBidi"/>
        </w:rPr>
        <w:t xml:space="preserve"> developing summarization models that </w:t>
      </w:r>
      <w:del w:id="21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maintain both coherence</w:delText>
        </w:r>
      </w:del>
      <w:ins w:id="22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stay clear</w:t>
        </w:r>
      </w:ins>
      <w:r w:rsidRPr="00FB58BB">
        <w:rPr>
          <w:rFonts w:asciiTheme="majorBidi" w:hAnsiTheme="majorBidi" w:cstheme="majorBidi"/>
        </w:rPr>
        <w:t xml:space="preserve"> and </w:t>
      </w:r>
      <w:del w:id="23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 xml:space="preserve">accuracy, despite </w:delText>
        </w:r>
      </w:del>
      <w:ins w:id="24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 xml:space="preserve">accurate, even with </w:t>
        </w:r>
      </w:ins>
      <w:r w:rsidRPr="00FB58BB">
        <w:rPr>
          <w:rFonts w:asciiTheme="majorBidi" w:hAnsiTheme="majorBidi" w:cstheme="majorBidi"/>
        </w:rPr>
        <w:t xml:space="preserve">the complexity of the </w:t>
      </w:r>
      <w:del w:id="25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source</w:delText>
        </w:r>
      </w:del>
      <w:ins w:id="26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original</w:t>
        </w:r>
      </w:ins>
      <w:r w:rsidRPr="00FB58BB">
        <w:rPr>
          <w:rFonts w:asciiTheme="majorBidi" w:hAnsiTheme="majorBidi" w:cstheme="majorBidi"/>
        </w:rPr>
        <w:t xml:space="preserve"> material. </w:t>
      </w:r>
      <w:del w:id="27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Previous approaches</w:delText>
        </w:r>
      </w:del>
      <w:ins w:id="28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Earlier methods</w:t>
        </w:r>
      </w:ins>
      <w:r w:rsidRPr="00FB58BB">
        <w:rPr>
          <w:rFonts w:asciiTheme="majorBidi" w:hAnsiTheme="majorBidi" w:cstheme="majorBidi"/>
        </w:rPr>
        <w:t xml:space="preserve">, including </w:t>
      </w:r>
      <w:del w:id="29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 xml:space="preserve">various </w:delText>
        </w:r>
      </w:del>
      <w:r w:rsidRPr="00FB58BB">
        <w:rPr>
          <w:rFonts w:asciiTheme="majorBidi" w:hAnsiTheme="majorBidi" w:cstheme="majorBidi"/>
        </w:rPr>
        <w:t xml:space="preserve">transformer-based models like T5, have </w:t>
      </w:r>
      <w:del w:id="30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demonstrated potential,</w:delText>
        </w:r>
      </w:del>
      <w:ins w:id="31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shown promise</w:t>
        </w:r>
      </w:ins>
      <w:r w:rsidRPr="00FB58BB">
        <w:rPr>
          <w:rFonts w:asciiTheme="majorBidi" w:hAnsiTheme="majorBidi" w:cstheme="majorBidi"/>
        </w:rPr>
        <w:t xml:space="preserve"> but </w:t>
      </w:r>
      <w:del w:id="32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 xml:space="preserve">they </w:delText>
        </w:r>
      </w:del>
      <w:r w:rsidRPr="00FB58BB">
        <w:rPr>
          <w:rFonts w:asciiTheme="majorBidi" w:hAnsiTheme="majorBidi" w:cstheme="majorBidi"/>
        </w:rPr>
        <w:t xml:space="preserve">often struggle with </w:t>
      </w:r>
      <w:del w:id="33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domain-</w:delText>
        </w:r>
      </w:del>
      <w:r w:rsidRPr="00FB58BB">
        <w:rPr>
          <w:rFonts w:asciiTheme="majorBidi" w:hAnsiTheme="majorBidi" w:cstheme="majorBidi"/>
        </w:rPr>
        <w:t xml:space="preserve">specific </w:t>
      </w:r>
      <w:del w:id="34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nuances</w:delText>
        </w:r>
      </w:del>
      <w:ins w:id="35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subject details</w:t>
        </w:r>
      </w:ins>
      <w:r w:rsidRPr="00FB58BB">
        <w:rPr>
          <w:rFonts w:asciiTheme="majorBidi" w:hAnsiTheme="majorBidi" w:cstheme="majorBidi"/>
        </w:rPr>
        <w:t xml:space="preserve"> and </w:t>
      </w:r>
      <w:del w:id="36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scalability</w:delText>
        </w:r>
      </w:del>
      <w:ins w:id="37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handling large amounts of data</w:t>
        </w:r>
      </w:ins>
      <w:r w:rsidRPr="00FB58BB">
        <w:rPr>
          <w:rFonts w:asciiTheme="majorBidi" w:hAnsiTheme="majorBidi" w:cstheme="majorBidi"/>
        </w:rPr>
        <w:t>.</w:t>
      </w:r>
    </w:p>
    <w:p w14:paraId="0E84B15E" w14:textId="6AE6B4F0" w:rsidR="00FB58BB" w:rsidRPr="00FB58BB" w:rsidRDefault="00FB58BB" w:rsidP="00B651D9">
      <w:pPr>
        <w:spacing w:line="360" w:lineRule="auto"/>
        <w:jc w:val="both"/>
        <w:rPr>
          <w:rFonts w:asciiTheme="majorBidi" w:hAnsiTheme="majorBidi" w:cstheme="majorBidi"/>
        </w:rPr>
      </w:pPr>
      <w:r w:rsidRPr="00FB58BB">
        <w:rPr>
          <w:rFonts w:asciiTheme="majorBidi" w:hAnsiTheme="majorBidi" w:cstheme="majorBidi"/>
        </w:rPr>
        <w:t xml:space="preserve">In this work, we fine-tune the T5-small model on the </w:t>
      </w:r>
      <w:del w:id="38" w:author="Muhammad Ibtisam Afzal" w:date="2024-10-05T12:59:00Z" w16du:dateUtc="2024-10-05T07:59:00Z">
        <w:r w:rsidR="00F41B5E">
          <w:rPr>
            <w:rFonts w:asciiTheme="majorBidi" w:hAnsiTheme="majorBidi" w:cstheme="majorBidi"/>
          </w:rPr>
          <w:delText>A</w:delText>
        </w:r>
        <w:r w:rsidR="00F41B5E" w:rsidRPr="00F41B5E">
          <w:rPr>
            <w:rFonts w:asciiTheme="majorBidi" w:hAnsiTheme="majorBidi" w:cstheme="majorBidi"/>
          </w:rPr>
          <w:delText>r</w:delText>
        </w:r>
        <w:r w:rsidR="00F41B5E">
          <w:rPr>
            <w:rFonts w:asciiTheme="majorBidi" w:hAnsiTheme="majorBidi" w:cstheme="majorBidi"/>
          </w:rPr>
          <w:delText>X</w:delText>
        </w:r>
        <w:r w:rsidR="00F41B5E" w:rsidRPr="00F41B5E">
          <w:rPr>
            <w:rFonts w:asciiTheme="majorBidi" w:hAnsiTheme="majorBidi" w:cstheme="majorBidi"/>
          </w:rPr>
          <w:delText>iv</w:delText>
        </w:r>
      </w:del>
      <w:proofErr w:type="spellStart"/>
      <w:ins w:id="39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ccdv</w:t>
        </w:r>
        <w:proofErr w:type="spellEnd"/>
        <w:r w:rsidRPr="00FB58BB">
          <w:rPr>
            <w:rFonts w:asciiTheme="majorBidi" w:hAnsiTheme="majorBidi" w:cstheme="majorBidi"/>
          </w:rPr>
          <w:t>/</w:t>
        </w:r>
        <w:proofErr w:type="spellStart"/>
        <w:r w:rsidRPr="00FB58BB">
          <w:rPr>
            <w:rFonts w:asciiTheme="majorBidi" w:hAnsiTheme="majorBidi" w:cstheme="majorBidi"/>
          </w:rPr>
          <w:t>arxiv</w:t>
        </w:r>
      </w:ins>
      <w:proofErr w:type="spellEnd"/>
      <w:r w:rsidRPr="00FB58BB">
        <w:rPr>
          <w:rFonts w:asciiTheme="majorBidi" w:hAnsiTheme="majorBidi" w:cstheme="majorBidi"/>
        </w:rPr>
        <w:t xml:space="preserve">-summarization dataset to </w:t>
      </w:r>
      <w:del w:id="40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 xml:space="preserve">optimize scientific paper </w:delText>
        </w:r>
      </w:del>
      <w:ins w:id="41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 xml:space="preserve">improve the </w:t>
        </w:r>
      </w:ins>
      <w:r w:rsidRPr="00FB58BB">
        <w:rPr>
          <w:rFonts w:asciiTheme="majorBidi" w:hAnsiTheme="majorBidi" w:cstheme="majorBidi"/>
        </w:rPr>
        <w:t>summarization</w:t>
      </w:r>
      <w:del w:id="42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.</w:delText>
        </w:r>
      </w:del>
      <w:ins w:id="43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 xml:space="preserve"> of scientific papers.</w:t>
        </w:r>
      </w:ins>
      <w:r w:rsidRPr="00FB58BB">
        <w:rPr>
          <w:rFonts w:asciiTheme="majorBidi" w:hAnsiTheme="majorBidi" w:cstheme="majorBidi"/>
        </w:rPr>
        <w:t xml:space="preserve"> Our contributions include </w:t>
      </w:r>
      <w:del w:id="44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improving</w:delText>
        </w:r>
      </w:del>
      <w:ins w:id="45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enhancing</w:t>
        </w:r>
      </w:ins>
      <w:r w:rsidRPr="00FB58BB">
        <w:rPr>
          <w:rFonts w:asciiTheme="majorBidi" w:hAnsiTheme="majorBidi" w:cstheme="majorBidi"/>
        </w:rPr>
        <w:t xml:space="preserve"> the model’s ability to </w:t>
      </w:r>
      <w:del w:id="46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recognize critical concepts</w:delText>
        </w:r>
      </w:del>
      <w:ins w:id="47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identify important ideas</w:t>
        </w:r>
      </w:ins>
      <w:r w:rsidRPr="00FB58BB">
        <w:rPr>
          <w:rFonts w:asciiTheme="majorBidi" w:hAnsiTheme="majorBidi" w:cstheme="majorBidi"/>
        </w:rPr>
        <w:t xml:space="preserve"> and structure within scientific texts, </w:t>
      </w:r>
      <w:del w:id="48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 xml:space="preserve">enhancing the summarization </w:delText>
        </w:r>
      </w:del>
      <w:ins w:id="49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 xml:space="preserve">improving summary </w:t>
        </w:r>
      </w:ins>
      <w:r w:rsidRPr="00FB58BB">
        <w:rPr>
          <w:rFonts w:asciiTheme="majorBidi" w:hAnsiTheme="majorBidi" w:cstheme="majorBidi"/>
        </w:rPr>
        <w:t xml:space="preserve">quality while </w:t>
      </w:r>
      <w:del w:id="50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maintaining computational efficiency.</w:delText>
        </w:r>
      </w:del>
      <w:ins w:id="51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keeping it efficient.</w:t>
        </w:r>
      </w:ins>
      <w:r w:rsidRPr="00FB58BB">
        <w:rPr>
          <w:rFonts w:asciiTheme="majorBidi" w:hAnsiTheme="majorBidi" w:cstheme="majorBidi"/>
        </w:rPr>
        <w:t xml:space="preserve"> We also </w:t>
      </w:r>
      <w:del w:id="52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employ</w:delText>
        </w:r>
      </w:del>
      <w:ins w:id="53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use</w:t>
        </w:r>
      </w:ins>
      <w:r w:rsidRPr="00FB58BB">
        <w:rPr>
          <w:rFonts w:asciiTheme="majorBidi" w:hAnsiTheme="majorBidi" w:cstheme="majorBidi"/>
        </w:rPr>
        <w:t xml:space="preserve"> the ROUGE score </w:t>
      </w:r>
      <w:del w:id="54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 xml:space="preserve">for a rigorous evaluation of </w:delText>
        </w:r>
      </w:del>
      <w:ins w:id="55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 xml:space="preserve">to carefully evaluate how well the </w:t>
        </w:r>
      </w:ins>
      <w:r w:rsidRPr="00FB58BB">
        <w:rPr>
          <w:rFonts w:asciiTheme="majorBidi" w:hAnsiTheme="majorBidi" w:cstheme="majorBidi"/>
        </w:rPr>
        <w:t xml:space="preserve">model </w:t>
      </w:r>
      <w:del w:id="56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performance, highlighting</w:delText>
        </w:r>
      </w:del>
      <w:ins w:id="57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performs and highlight</w:t>
        </w:r>
      </w:ins>
      <w:r w:rsidRPr="00FB58BB">
        <w:rPr>
          <w:rFonts w:asciiTheme="majorBidi" w:hAnsiTheme="majorBidi" w:cstheme="majorBidi"/>
        </w:rPr>
        <w:t xml:space="preserve"> areas for further </w:t>
      </w:r>
      <w:del w:id="58" w:author="Muhammad Ibtisam Afzal" w:date="2024-10-05T12:59:00Z" w16du:dateUtc="2024-10-05T07:59:00Z">
        <w:r w:rsidR="00F41B5E" w:rsidRPr="00F41B5E">
          <w:rPr>
            <w:rFonts w:asciiTheme="majorBidi" w:hAnsiTheme="majorBidi" w:cstheme="majorBidi"/>
          </w:rPr>
          <w:delText>refinement</w:delText>
        </w:r>
      </w:del>
      <w:ins w:id="59" w:author="Muhammad Ibtisam Afzal" w:date="2024-10-05T12:59:00Z" w16du:dateUtc="2024-10-05T07:59:00Z">
        <w:r w:rsidRPr="00FB58BB">
          <w:rPr>
            <w:rFonts w:asciiTheme="majorBidi" w:hAnsiTheme="majorBidi" w:cstheme="majorBidi"/>
          </w:rPr>
          <w:t>improvement</w:t>
        </w:r>
      </w:ins>
      <w:r w:rsidRPr="00FB58BB">
        <w:rPr>
          <w:rFonts w:asciiTheme="majorBidi" w:hAnsiTheme="majorBidi" w:cstheme="majorBidi"/>
        </w:rPr>
        <w:t>.</w:t>
      </w:r>
    </w:p>
    <w:p w14:paraId="1044CF9C" w14:textId="1193BBBA" w:rsidR="00F41B5E" w:rsidRPr="00F41B5E" w:rsidRDefault="00F41B5E" w:rsidP="00B651D9">
      <w:pPr>
        <w:spacing w:line="360" w:lineRule="auto"/>
        <w:jc w:val="both"/>
        <w:rPr>
          <w:rFonts w:asciiTheme="majorBidi" w:hAnsiTheme="majorBidi" w:cstheme="majorBidi"/>
        </w:rPr>
      </w:pPr>
      <w:del w:id="60" w:author="Muhammad Ibtisam Afzal" w:date="2024-10-05T12:59:00Z" w16du:dateUtc="2024-10-05T07:59:00Z">
        <w:r w:rsidRPr="00F41B5E">
          <w:rPr>
            <w:rFonts w:asciiTheme="majorBidi" w:hAnsiTheme="majorBidi" w:cstheme="majorBidi"/>
          </w:rPr>
          <w:delText>The significance of this</w:delText>
        </w:r>
      </w:del>
      <w:ins w:id="61" w:author="Muhammad Ibtisam Afzal" w:date="2024-10-05T12:59:00Z" w16du:dateUtc="2024-10-05T07:59:00Z">
        <w:r w:rsidR="00FB58BB" w:rsidRPr="00FB58BB">
          <w:rPr>
            <w:rFonts w:asciiTheme="majorBidi" w:hAnsiTheme="majorBidi" w:cstheme="majorBidi"/>
          </w:rPr>
          <w:t>This</w:t>
        </w:r>
      </w:ins>
      <w:r w:rsidR="00FB58BB" w:rsidRPr="00FB58BB">
        <w:rPr>
          <w:rFonts w:asciiTheme="majorBidi" w:hAnsiTheme="majorBidi" w:cstheme="majorBidi"/>
        </w:rPr>
        <w:t xml:space="preserve"> research </w:t>
      </w:r>
      <w:del w:id="62" w:author="Muhammad Ibtisam Afzal" w:date="2024-10-05T12:59:00Z" w16du:dateUtc="2024-10-05T07:59:00Z">
        <w:r w:rsidRPr="00F41B5E">
          <w:rPr>
            <w:rFonts w:asciiTheme="majorBidi" w:hAnsiTheme="majorBidi" w:cstheme="majorBidi"/>
          </w:rPr>
          <w:delText>lies in its potential to substantially</w:delText>
        </w:r>
      </w:del>
      <w:ins w:id="63" w:author="Muhammad Ibtisam Afzal" w:date="2024-10-05T12:59:00Z" w16du:dateUtc="2024-10-05T07:59:00Z">
        <w:r w:rsidR="00FB58BB" w:rsidRPr="00FB58BB">
          <w:rPr>
            <w:rFonts w:asciiTheme="majorBidi" w:hAnsiTheme="majorBidi" w:cstheme="majorBidi"/>
          </w:rPr>
          <w:t>is important because it can significantly</w:t>
        </w:r>
      </w:ins>
      <w:r w:rsidR="00FB58BB" w:rsidRPr="00FB58BB">
        <w:rPr>
          <w:rFonts w:asciiTheme="majorBidi" w:hAnsiTheme="majorBidi" w:cstheme="majorBidi"/>
        </w:rPr>
        <w:t xml:space="preserve"> reduce the time researchers spend </w:t>
      </w:r>
      <w:del w:id="64" w:author="Muhammad Ibtisam Afzal" w:date="2024-10-05T12:59:00Z" w16du:dateUtc="2024-10-05T07:59:00Z">
        <w:r w:rsidRPr="00F41B5E">
          <w:rPr>
            <w:rFonts w:asciiTheme="majorBidi" w:hAnsiTheme="majorBidi" w:cstheme="majorBidi"/>
          </w:rPr>
          <w:delText xml:space="preserve">reviewing literature, fostering more efficient </w:delText>
        </w:r>
      </w:del>
      <w:ins w:id="65" w:author="Muhammad Ibtisam Afzal" w:date="2024-10-05T12:59:00Z" w16du:dateUtc="2024-10-05T07:59:00Z">
        <w:r w:rsidR="00FB58BB" w:rsidRPr="00FB58BB">
          <w:rPr>
            <w:rFonts w:asciiTheme="majorBidi" w:hAnsiTheme="majorBidi" w:cstheme="majorBidi"/>
          </w:rPr>
          <w:t xml:space="preserve">reading papers, making it easier to share and spread </w:t>
        </w:r>
      </w:ins>
      <w:r w:rsidR="00FB58BB" w:rsidRPr="00FB58BB">
        <w:rPr>
          <w:rFonts w:asciiTheme="majorBidi" w:hAnsiTheme="majorBidi" w:cstheme="majorBidi"/>
        </w:rPr>
        <w:t>knowledge</w:t>
      </w:r>
      <w:del w:id="66" w:author="Muhammad Ibtisam Afzal" w:date="2024-10-05T12:59:00Z" w16du:dateUtc="2024-10-05T07:59:00Z">
        <w:r w:rsidRPr="00F41B5E">
          <w:rPr>
            <w:rFonts w:asciiTheme="majorBidi" w:hAnsiTheme="majorBidi" w:cstheme="majorBidi"/>
          </w:rPr>
          <w:delText xml:space="preserve"> dissemination.</w:delText>
        </w:r>
      </w:del>
      <w:ins w:id="67" w:author="Muhammad Ibtisam Afzal" w:date="2024-10-05T12:59:00Z" w16du:dateUtc="2024-10-05T07:59:00Z">
        <w:r w:rsidR="00FB58BB" w:rsidRPr="00FB58BB">
          <w:rPr>
            <w:rFonts w:asciiTheme="majorBidi" w:hAnsiTheme="majorBidi" w:cstheme="majorBidi"/>
          </w:rPr>
          <w:t>.</w:t>
        </w:r>
      </w:ins>
      <w:r w:rsidR="00FB58BB" w:rsidRPr="00FB58BB">
        <w:rPr>
          <w:rFonts w:asciiTheme="majorBidi" w:hAnsiTheme="majorBidi" w:cstheme="majorBidi"/>
        </w:rPr>
        <w:t xml:space="preserve"> By </w:t>
      </w:r>
      <w:del w:id="68" w:author="Muhammad Ibtisam Afzal" w:date="2024-10-05T12:59:00Z" w16du:dateUtc="2024-10-05T07:59:00Z">
        <w:r w:rsidRPr="00F41B5E">
          <w:rPr>
            <w:rFonts w:asciiTheme="majorBidi" w:hAnsiTheme="majorBidi" w:cstheme="majorBidi"/>
          </w:rPr>
          <w:delText>advancing</w:delText>
        </w:r>
      </w:del>
      <w:ins w:id="69" w:author="Muhammad Ibtisam Afzal" w:date="2024-10-05T12:59:00Z" w16du:dateUtc="2024-10-05T07:59:00Z">
        <w:r w:rsidR="00FB58BB" w:rsidRPr="00FB58BB">
          <w:rPr>
            <w:rFonts w:asciiTheme="majorBidi" w:hAnsiTheme="majorBidi" w:cstheme="majorBidi"/>
          </w:rPr>
          <w:t>improving</w:t>
        </w:r>
      </w:ins>
      <w:r w:rsidR="00FB58BB" w:rsidRPr="00FB58BB">
        <w:rPr>
          <w:rFonts w:asciiTheme="majorBidi" w:hAnsiTheme="majorBidi" w:cstheme="majorBidi"/>
        </w:rPr>
        <w:t xml:space="preserve"> summarization </w:t>
      </w:r>
      <w:del w:id="70" w:author="Muhammad Ibtisam Afzal" w:date="2024-10-05T12:59:00Z" w16du:dateUtc="2024-10-05T07:59:00Z">
        <w:r w:rsidRPr="00F41B5E">
          <w:rPr>
            <w:rFonts w:asciiTheme="majorBidi" w:hAnsiTheme="majorBidi" w:cstheme="majorBidi"/>
          </w:rPr>
          <w:delText>capabilities</w:delText>
        </w:r>
      </w:del>
      <w:ins w:id="71" w:author="Muhammad Ibtisam Afzal" w:date="2024-10-05T12:59:00Z" w16du:dateUtc="2024-10-05T07:59:00Z">
        <w:r w:rsidR="00FB58BB" w:rsidRPr="00FB58BB">
          <w:rPr>
            <w:rFonts w:asciiTheme="majorBidi" w:hAnsiTheme="majorBidi" w:cstheme="majorBidi"/>
          </w:rPr>
          <w:t>abilities</w:t>
        </w:r>
      </w:ins>
      <w:r w:rsidR="00FB58BB" w:rsidRPr="00FB58BB">
        <w:rPr>
          <w:rFonts w:asciiTheme="majorBidi" w:hAnsiTheme="majorBidi" w:cstheme="majorBidi"/>
        </w:rPr>
        <w:t xml:space="preserve">, our model can </w:t>
      </w:r>
      <w:del w:id="72" w:author="Muhammad Ibtisam Afzal" w:date="2024-10-05T12:59:00Z" w16du:dateUtc="2024-10-05T07:59:00Z">
        <w:r w:rsidRPr="00F41B5E">
          <w:rPr>
            <w:rFonts w:asciiTheme="majorBidi" w:hAnsiTheme="majorBidi" w:cstheme="majorBidi"/>
          </w:rPr>
          <w:delText>contribute to the development of</w:delText>
        </w:r>
      </w:del>
      <w:ins w:id="73" w:author="Muhammad Ibtisam Afzal" w:date="2024-10-05T12:59:00Z" w16du:dateUtc="2024-10-05T07:59:00Z">
        <w:r w:rsidR="00FB58BB" w:rsidRPr="00FB58BB">
          <w:rPr>
            <w:rFonts w:asciiTheme="majorBidi" w:hAnsiTheme="majorBidi" w:cstheme="majorBidi"/>
          </w:rPr>
          <w:t>help create</w:t>
        </w:r>
      </w:ins>
      <w:r w:rsidR="00FB58BB" w:rsidRPr="00FB58BB">
        <w:rPr>
          <w:rFonts w:asciiTheme="majorBidi" w:hAnsiTheme="majorBidi" w:cstheme="majorBidi"/>
        </w:rPr>
        <w:t xml:space="preserve"> scalable, automated tools that </w:t>
      </w:r>
      <w:del w:id="74" w:author="Muhammad Ibtisam Afzal" w:date="2024-10-05T12:59:00Z" w16du:dateUtc="2024-10-05T07:59:00Z">
        <w:r w:rsidRPr="00F41B5E">
          <w:rPr>
            <w:rFonts w:asciiTheme="majorBidi" w:hAnsiTheme="majorBidi" w:cstheme="majorBidi"/>
          </w:rPr>
          <w:delText>streamline</w:delText>
        </w:r>
      </w:del>
      <w:ins w:id="75" w:author="Muhammad Ibtisam Afzal" w:date="2024-10-05T12:59:00Z" w16du:dateUtc="2024-10-05T07:59:00Z">
        <w:r w:rsidR="00FB58BB" w:rsidRPr="00FB58BB">
          <w:rPr>
            <w:rFonts w:asciiTheme="majorBidi" w:hAnsiTheme="majorBidi" w:cstheme="majorBidi"/>
          </w:rPr>
          <w:t>make</w:t>
        </w:r>
      </w:ins>
      <w:r w:rsidR="00FB58BB" w:rsidRPr="00FB58BB">
        <w:rPr>
          <w:rFonts w:asciiTheme="majorBidi" w:hAnsiTheme="majorBidi" w:cstheme="majorBidi"/>
        </w:rPr>
        <w:t xml:space="preserve"> the research process </w:t>
      </w:r>
      <w:del w:id="76" w:author="Muhammad Ibtisam Afzal" w:date="2024-10-05T12:59:00Z" w16du:dateUtc="2024-10-05T07:59:00Z">
        <w:r w:rsidRPr="00F41B5E">
          <w:rPr>
            <w:rFonts w:asciiTheme="majorBidi" w:hAnsiTheme="majorBidi" w:cstheme="majorBidi"/>
          </w:rPr>
          <w:delText>across various domains</w:delText>
        </w:r>
      </w:del>
      <w:ins w:id="77" w:author="Muhammad Ibtisam Afzal" w:date="2024-10-05T12:59:00Z" w16du:dateUtc="2024-10-05T07:59:00Z">
        <w:r w:rsidR="00FB58BB" w:rsidRPr="00FB58BB">
          <w:rPr>
            <w:rFonts w:asciiTheme="majorBidi" w:hAnsiTheme="majorBidi" w:cstheme="majorBidi"/>
          </w:rPr>
          <w:t>faster and more efficient in different fields</w:t>
        </w:r>
      </w:ins>
      <w:r w:rsidR="00FB58BB" w:rsidRPr="00FB58BB">
        <w:rPr>
          <w:rFonts w:asciiTheme="majorBidi" w:hAnsiTheme="majorBidi" w:cstheme="majorBidi"/>
        </w:rPr>
        <w:t>.</w:t>
      </w:r>
    </w:p>
    <w:p w14:paraId="245E1580" w14:textId="77777777" w:rsidR="00960F09" w:rsidRDefault="00773BFC" w:rsidP="00B651D9">
      <w:pPr>
        <w:spacing w:before="240" w:after="0" w:line="360" w:lineRule="auto"/>
        <w:jc w:val="both"/>
        <w:rPr>
          <w:rFonts w:asciiTheme="majorBidi" w:hAnsiTheme="majorBidi" w:cstheme="majorBidi"/>
          <w:b/>
          <w:bCs/>
        </w:rPr>
      </w:pPr>
      <w:r w:rsidRPr="002D7A60">
        <w:rPr>
          <w:rFonts w:asciiTheme="majorBidi" w:hAnsiTheme="majorBidi" w:cstheme="majorBidi"/>
          <w:b/>
          <w:bCs/>
        </w:rPr>
        <w:t>K</w:t>
      </w:r>
      <w:r w:rsidR="00124CB5" w:rsidRPr="002D7A60">
        <w:rPr>
          <w:rFonts w:asciiTheme="majorBidi" w:hAnsiTheme="majorBidi" w:cstheme="majorBidi"/>
          <w:b/>
          <w:bCs/>
        </w:rPr>
        <w:t>eywords</w:t>
      </w:r>
    </w:p>
    <w:p w14:paraId="5E2BFAB2" w14:textId="76E39257" w:rsidR="00773BFC" w:rsidRPr="00960F09" w:rsidRDefault="00FC6D37" w:rsidP="00B651D9">
      <w:pPr>
        <w:spacing w:before="240" w:after="0" w:line="360" w:lineRule="auto"/>
        <w:jc w:val="both"/>
        <w:rPr>
          <w:rFonts w:asciiTheme="majorBidi" w:hAnsiTheme="majorBidi" w:cstheme="majorBidi"/>
          <w:b/>
          <w:bCs/>
        </w:rPr>
      </w:pPr>
      <w:r w:rsidRPr="00FC6D37">
        <w:rPr>
          <w:rFonts w:asciiTheme="majorBidi" w:hAnsiTheme="majorBidi" w:cstheme="majorBidi"/>
        </w:rPr>
        <w:lastRenderedPageBreak/>
        <w:t>Scientific paper summarization</w:t>
      </w:r>
      <w:r w:rsidRPr="00960F09">
        <w:rPr>
          <w:rFonts w:asciiTheme="majorBidi" w:hAnsiTheme="majorBidi" w:cstheme="majorBidi"/>
        </w:rPr>
        <w:t xml:space="preserve">, </w:t>
      </w:r>
      <w:r w:rsidRPr="00FC6D37">
        <w:rPr>
          <w:rFonts w:asciiTheme="majorBidi" w:hAnsiTheme="majorBidi" w:cstheme="majorBidi"/>
        </w:rPr>
        <w:t>Fine-tuned T5 model</w:t>
      </w:r>
      <w:r w:rsidRPr="00960F09">
        <w:rPr>
          <w:rFonts w:asciiTheme="majorBidi" w:hAnsiTheme="majorBidi" w:cstheme="majorBidi"/>
        </w:rPr>
        <w:t xml:space="preserve">, </w:t>
      </w:r>
      <w:r w:rsidRPr="00FC6D37">
        <w:rPr>
          <w:rFonts w:asciiTheme="majorBidi" w:hAnsiTheme="majorBidi" w:cstheme="majorBidi"/>
        </w:rPr>
        <w:t>Automated summarization</w:t>
      </w:r>
      <w:r w:rsidRPr="00960F09">
        <w:rPr>
          <w:rFonts w:asciiTheme="majorBidi" w:hAnsiTheme="majorBidi" w:cstheme="majorBidi"/>
        </w:rPr>
        <w:t xml:space="preserve">, </w:t>
      </w:r>
      <w:proofErr w:type="spellStart"/>
      <w:r w:rsidR="00960F09" w:rsidRPr="00960F09">
        <w:rPr>
          <w:rFonts w:asciiTheme="majorBidi" w:hAnsiTheme="majorBidi" w:cstheme="majorBidi"/>
        </w:rPr>
        <w:t>ArXiv</w:t>
      </w:r>
      <w:proofErr w:type="spellEnd"/>
      <w:r w:rsidR="00960F09" w:rsidRPr="00960F09">
        <w:rPr>
          <w:rFonts w:asciiTheme="majorBidi" w:hAnsiTheme="majorBidi" w:cstheme="majorBidi"/>
        </w:rPr>
        <w:t xml:space="preserve"> Summarization</w:t>
      </w:r>
      <w:r w:rsidR="00960F09">
        <w:rPr>
          <w:rFonts w:asciiTheme="majorBidi" w:hAnsiTheme="majorBidi" w:cstheme="majorBidi"/>
        </w:rPr>
        <w:t xml:space="preserve"> dataset</w:t>
      </w:r>
      <w:r w:rsidRPr="00960F09">
        <w:rPr>
          <w:rFonts w:asciiTheme="majorBidi" w:hAnsiTheme="majorBidi" w:cstheme="majorBidi"/>
        </w:rPr>
        <w:t xml:space="preserve">, </w:t>
      </w:r>
      <w:r w:rsidRPr="00FC6D37">
        <w:rPr>
          <w:rFonts w:asciiTheme="majorBidi" w:hAnsiTheme="majorBidi" w:cstheme="majorBidi"/>
        </w:rPr>
        <w:t>ROUGE</w:t>
      </w:r>
      <w:r w:rsidR="00146253">
        <w:rPr>
          <w:rFonts w:asciiTheme="majorBidi" w:hAnsiTheme="majorBidi" w:cstheme="majorBidi"/>
        </w:rPr>
        <w:t xml:space="preserve"> </w:t>
      </w:r>
      <w:r w:rsidRPr="00FC6D37">
        <w:rPr>
          <w:rFonts w:asciiTheme="majorBidi" w:hAnsiTheme="majorBidi" w:cstheme="majorBidi"/>
        </w:rPr>
        <w:t>score evaluation</w:t>
      </w:r>
      <w:r w:rsidRPr="00960F09">
        <w:rPr>
          <w:rFonts w:asciiTheme="majorBidi" w:hAnsiTheme="majorBidi" w:cstheme="majorBidi"/>
        </w:rPr>
        <w:t>, Research efficiency</w:t>
      </w:r>
      <w:r w:rsidR="00960F09" w:rsidRPr="00960F09">
        <w:rPr>
          <w:rFonts w:asciiTheme="majorBidi" w:hAnsiTheme="majorBidi" w:cstheme="majorBidi"/>
        </w:rPr>
        <w:t>, Scientific Paper Summarization, Abstractive Summarization.</w:t>
      </w:r>
    </w:p>
    <w:sectPr w:rsidR="00773BFC" w:rsidRPr="00960F09" w:rsidSect="00CB77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DB"/>
    <w:rsid w:val="000406EA"/>
    <w:rsid w:val="00044083"/>
    <w:rsid w:val="00045A1B"/>
    <w:rsid w:val="000722C7"/>
    <w:rsid w:val="00124CB5"/>
    <w:rsid w:val="00146253"/>
    <w:rsid w:val="00157601"/>
    <w:rsid w:val="001674A5"/>
    <w:rsid w:val="00204C5D"/>
    <w:rsid w:val="00212215"/>
    <w:rsid w:val="00225BEE"/>
    <w:rsid w:val="00281E28"/>
    <w:rsid w:val="002A7C9A"/>
    <w:rsid w:val="002D74D6"/>
    <w:rsid w:val="002D7A60"/>
    <w:rsid w:val="00332DED"/>
    <w:rsid w:val="0036251E"/>
    <w:rsid w:val="00375787"/>
    <w:rsid w:val="003C1D77"/>
    <w:rsid w:val="004637F9"/>
    <w:rsid w:val="00470FE8"/>
    <w:rsid w:val="00474B3D"/>
    <w:rsid w:val="004946B9"/>
    <w:rsid w:val="00494873"/>
    <w:rsid w:val="00520D1C"/>
    <w:rsid w:val="005424D2"/>
    <w:rsid w:val="00557A7D"/>
    <w:rsid w:val="00592263"/>
    <w:rsid w:val="005950AB"/>
    <w:rsid w:val="005A0676"/>
    <w:rsid w:val="00624C8F"/>
    <w:rsid w:val="00630027"/>
    <w:rsid w:val="0063434F"/>
    <w:rsid w:val="00645715"/>
    <w:rsid w:val="00652158"/>
    <w:rsid w:val="006562A4"/>
    <w:rsid w:val="006B6E9E"/>
    <w:rsid w:val="007060BF"/>
    <w:rsid w:val="0076057A"/>
    <w:rsid w:val="00773BFC"/>
    <w:rsid w:val="00783C75"/>
    <w:rsid w:val="007A1887"/>
    <w:rsid w:val="007C7A88"/>
    <w:rsid w:val="00805597"/>
    <w:rsid w:val="00806AFC"/>
    <w:rsid w:val="008372B1"/>
    <w:rsid w:val="008972CD"/>
    <w:rsid w:val="008A1CE5"/>
    <w:rsid w:val="008C5EF2"/>
    <w:rsid w:val="008E56E3"/>
    <w:rsid w:val="009311F0"/>
    <w:rsid w:val="00960F09"/>
    <w:rsid w:val="00986C77"/>
    <w:rsid w:val="009C2D90"/>
    <w:rsid w:val="009D312C"/>
    <w:rsid w:val="00A15F9A"/>
    <w:rsid w:val="00A35480"/>
    <w:rsid w:val="00AA0790"/>
    <w:rsid w:val="00AB18EE"/>
    <w:rsid w:val="00AB69F9"/>
    <w:rsid w:val="00AB754E"/>
    <w:rsid w:val="00B01ADC"/>
    <w:rsid w:val="00B04F2A"/>
    <w:rsid w:val="00B12BE0"/>
    <w:rsid w:val="00B51502"/>
    <w:rsid w:val="00B64C00"/>
    <w:rsid w:val="00B651D9"/>
    <w:rsid w:val="00B65CA0"/>
    <w:rsid w:val="00BB77C9"/>
    <w:rsid w:val="00C16A5C"/>
    <w:rsid w:val="00C235DB"/>
    <w:rsid w:val="00C70C01"/>
    <w:rsid w:val="00C850AF"/>
    <w:rsid w:val="00C877A2"/>
    <w:rsid w:val="00CB6F87"/>
    <w:rsid w:val="00CB7796"/>
    <w:rsid w:val="00CC51CE"/>
    <w:rsid w:val="00D01F45"/>
    <w:rsid w:val="00D54431"/>
    <w:rsid w:val="00D60AAB"/>
    <w:rsid w:val="00D612B4"/>
    <w:rsid w:val="00D67956"/>
    <w:rsid w:val="00DA3B42"/>
    <w:rsid w:val="00DB088B"/>
    <w:rsid w:val="00DD04E3"/>
    <w:rsid w:val="00E572FB"/>
    <w:rsid w:val="00E92A7C"/>
    <w:rsid w:val="00EB3615"/>
    <w:rsid w:val="00EB7253"/>
    <w:rsid w:val="00F12928"/>
    <w:rsid w:val="00F41B5E"/>
    <w:rsid w:val="00F849A5"/>
    <w:rsid w:val="00F87B4C"/>
    <w:rsid w:val="00FA3012"/>
    <w:rsid w:val="00FB58BB"/>
    <w:rsid w:val="00FC6D37"/>
    <w:rsid w:val="00FD3C5F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292F"/>
  <w15:chartTrackingRefBased/>
  <w15:docId w15:val="{1CB41815-B5ED-4ED1-BE33-8A927C85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12"/>
  </w:style>
  <w:style w:type="paragraph" w:styleId="Heading1">
    <w:name w:val="heading 1"/>
    <w:basedOn w:val="Normal"/>
    <w:next w:val="Normal"/>
    <w:link w:val="Heading1Char"/>
    <w:uiPriority w:val="9"/>
    <w:qFormat/>
    <w:rsid w:val="00C23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5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Ibtisam Afzal</dc:creator>
  <cp:keywords/>
  <dc:description/>
  <cp:lastModifiedBy>Muhammad Ibtisam Afzal</cp:lastModifiedBy>
  <cp:revision>1</cp:revision>
  <dcterms:created xsi:type="dcterms:W3CDTF">2024-10-02T00:59:00Z</dcterms:created>
  <dcterms:modified xsi:type="dcterms:W3CDTF">2024-10-05T08:00:00Z</dcterms:modified>
</cp:coreProperties>
</file>