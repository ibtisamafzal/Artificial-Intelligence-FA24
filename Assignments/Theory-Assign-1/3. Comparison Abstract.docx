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1C517" w14:textId="5121E33C" w:rsidR="00C877A2" w:rsidRPr="008C5EF2" w:rsidRDefault="00C877A2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  <w:pPrChange w:id="0" w:author="Ibtisam Afzal" w:date="2024-10-13T09:45:00Z" w16du:dateUtc="2024-10-13T16:45:00Z">
          <w:pPr>
            <w:spacing w:before="240" w:line="360" w:lineRule="auto"/>
            <w:jc w:val="center"/>
          </w:pPr>
        </w:pPrChange>
      </w:pPr>
      <w:r w:rsidRPr="008C5EF2">
        <w:rPr>
          <w:rFonts w:asciiTheme="majorBidi" w:hAnsiTheme="majorBidi" w:cstheme="majorBidi"/>
          <w:b/>
          <w:bCs/>
          <w:sz w:val="28"/>
          <w:szCs w:val="28"/>
        </w:rPr>
        <w:t>Optimizing Scientific Paper Summarization with Fine-Tuned</w:t>
      </w:r>
      <w:r w:rsidR="00AA079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8C5EF2">
        <w:rPr>
          <w:rFonts w:asciiTheme="majorBidi" w:hAnsiTheme="majorBidi" w:cstheme="majorBidi"/>
          <w:b/>
          <w:bCs/>
          <w:sz w:val="28"/>
          <w:szCs w:val="28"/>
        </w:rPr>
        <w:t>T5 on the ArXiv Dataset</w:t>
      </w:r>
    </w:p>
    <w:p w14:paraId="4B192762" w14:textId="1E1FEFC6" w:rsidR="00FD3C5F" w:rsidRPr="00FD3C5F" w:rsidRDefault="00FD3C5F" w:rsidP="00B51502">
      <w:pPr>
        <w:autoSpaceDE w:val="0"/>
        <w:autoSpaceDN w:val="0"/>
        <w:adjustRightInd w:val="0"/>
        <w:spacing w:before="240" w:after="0" w:line="240" w:lineRule="auto"/>
        <w:jc w:val="center"/>
        <w:rPr>
          <w:rFonts w:asciiTheme="majorBidi" w:hAnsiTheme="majorBidi" w:cstheme="majorBidi"/>
          <w:kern w:val="0"/>
        </w:rPr>
      </w:pPr>
      <w:r w:rsidRPr="00FD3C5F">
        <w:rPr>
          <w:rFonts w:asciiTheme="majorBidi" w:hAnsiTheme="majorBidi" w:cstheme="majorBidi"/>
          <w:kern w:val="0"/>
        </w:rPr>
        <w:t>Muhammad Ibtisam Afzal</w:t>
      </w:r>
    </w:p>
    <w:p w14:paraId="1F08B651" w14:textId="5EB077B4" w:rsidR="00FD3C5F" w:rsidRPr="00FD3C5F" w:rsidRDefault="00FD3C5F" w:rsidP="00FD3C5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</w:rPr>
      </w:pPr>
      <w:r w:rsidRPr="00FD3C5F">
        <w:rPr>
          <w:rFonts w:asciiTheme="majorBidi" w:hAnsiTheme="majorBidi" w:cstheme="majorBidi"/>
          <w:kern w:val="0"/>
        </w:rPr>
        <w:t>FA22-BCS-073</w:t>
      </w:r>
    </w:p>
    <w:p w14:paraId="7B5E1E2C" w14:textId="347AB54D" w:rsidR="00FD3C5F" w:rsidRPr="00FD3C5F" w:rsidRDefault="00E739ED" w:rsidP="00FD3C5F">
      <w:pPr>
        <w:spacing w:line="360" w:lineRule="auto"/>
        <w:jc w:val="center"/>
        <w:rPr>
          <w:rFonts w:asciiTheme="majorBidi" w:hAnsiTheme="majorBidi" w:cstheme="majorBidi"/>
          <w:kern w:val="0"/>
        </w:rPr>
      </w:pPr>
      <w:del w:id="1" w:author="Ibtisam Afzal" w:date="2024-10-13T09:45:00Z" w16du:dateUtc="2024-10-13T16:45:00Z">
        <w:r>
          <w:rPr>
            <w:rFonts w:asciiTheme="majorBidi" w:hAnsiTheme="majorBidi" w:cstheme="majorBidi"/>
            <w:kern w:val="0"/>
          </w:rPr>
          <w:delText>1</w:delText>
        </w:r>
        <w:r w:rsidR="00EA5734">
          <w:rPr>
            <w:rFonts w:asciiTheme="majorBidi" w:hAnsiTheme="majorBidi" w:cstheme="majorBidi"/>
            <w:kern w:val="0"/>
          </w:rPr>
          <w:delText>3</w:delText>
        </w:r>
      </w:del>
      <w:ins w:id="2" w:author="Ibtisam Afzal" w:date="2024-10-13T09:45:00Z" w16du:dateUtc="2024-10-13T16:45:00Z">
        <w:r w:rsidR="007A1887">
          <w:rPr>
            <w:rFonts w:asciiTheme="majorBidi" w:hAnsiTheme="majorBidi" w:cstheme="majorBidi"/>
            <w:kern w:val="0"/>
          </w:rPr>
          <w:t>05</w:t>
        </w:r>
      </w:ins>
      <w:r w:rsidR="00FD3C5F" w:rsidRPr="00FD3C5F">
        <w:rPr>
          <w:rFonts w:asciiTheme="majorBidi" w:hAnsiTheme="majorBidi" w:cstheme="majorBidi"/>
          <w:kern w:val="0"/>
        </w:rPr>
        <w:t xml:space="preserve"> </w:t>
      </w:r>
      <w:r w:rsidR="009C2D90" w:rsidRPr="00FD3C5F">
        <w:rPr>
          <w:rFonts w:asciiTheme="majorBidi" w:hAnsiTheme="majorBidi" w:cstheme="majorBidi"/>
          <w:kern w:val="0"/>
        </w:rPr>
        <w:t>Oct</w:t>
      </w:r>
      <w:r w:rsidR="00FD3C5F" w:rsidRPr="00FD3C5F">
        <w:rPr>
          <w:rFonts w:asciiTheme="majorBidi" w:hAnsiTheme="majorBidi" w:cstheme="majorBidi"/>
          <w:kern w:val="0"/>
        </w:rPr>
        <w:t xml:space="preserve"> 2024</w:t>
      </w:r>
    </w:p>
    <w:p w14:paraId="2575A296" w14:textId="15E7DEE1" w:rsidR="00DA3B42" w:rsidRDefault="00DA3B42" w:rsidP="00D46987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204C5D">
        <w:rPr>
          <w:rFonts w:asciiTheme="majorBidi" w:hAnsiTheme="majorBidi" w:cstheme="majorBidi"/>
          <w:b/>
          <w:bCs/>
        </w:rPr>
        <w:t>A</w:t>
      </w:r>
      <w:r w:rsidR="009311F0">
        <w:rPr>
          <w:rFonts w:asciiTheme="majorBidi" w:hAnsiTheme="majorBidi" w:cstheme="majorBidi"/>
          <w:b/>
          <w:bCs/>
        </w:rPr>
        <w:t>bstract</w:t>
      </w:r>
      <w:r w:rsidRPr="00204C5D">
        <w:rPr>
          <w:rFonts w:asciiTheme="majorBidi" w:hAnsiTheme="majorBidi" w:cstheme="majorBidi"/>
          <w:b/>
          <w:bCs/>
        </w:rPr>
        <w:t xml:space="preserve"> </w:t>
      </w:r>
    </w:p>
    <w:p w14:paraId="79C4D0A1" w14:textId="0C3A8CA7" w:rsidR="00FB58BB" w:rsidRPr="00FB58BB" w:rsidRDefault="00FB58BB" w:rsidP="00D46987">
      <w:pPr>
        <w:spacing w:line="360" w:lineRule="auto"/>
        <w:jc w:val="both"/>
        <w:rPr>
          <w:rFonts w:asciiTheme="majorBidi" w:hAnsiTheme="majorBidi" w:cstheme="majorBidi"/>
        </w:rPr>
      </w:pPr>
      <w:r w:rsidRPr="00FB58BB">
        <w:rPr>
          <w:rFonts w:asciiTheme="majorBidi" w:hAnsiTheme="majorBidi" w:cstheme="majorBidi"/>
        </w:rPr>
        <w:t xml:space="preserve">In today's fast-paced scientific </w:t>
      </w:r>
      <w:del w:id="3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environment</w:delText>
        </w:r>
      </w:del>
      <w:ins w:id="4" w:author="Ibtisam Afzal" w:date="2024-10-13T09:45:00Z" w16du:dateUtc="2024-10-13T16:45:00Z">
        <w:r w:rsidRPr="00FB58BB">
          <w:rPr>
            <w:rFonts w:asciiTheme="majorBidi" w:hAnsiTheme="majorBidi" w:cstheme="majorBidi"/>
          </w:rPr>
          <w:t>world</w:t>
        </w:r>
      </w:ins>
      <w:r w:rsidRPr="00FB58BB">
        <w:rPr>
          <w:rFonts w:asciiTheme="majorBidi" w:hAnsiTheme="majorBidi" w:cstheme="majorBidi"/>
        </w:rPr>
        <w:t xml:space="preserve">, the rapid </w:t>
      </w:r>
      <w:del w:id="5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growth of</w:delText>
        </w:r>
      </w:del>
      <w:ins w:id="6" w:author="Ibtisam Afzal" w:date="2024-10-13T09:45:00Z" w16du:dateUtc="2024-10-13T16:45:00Z">
        <w:r w:rsidRPr="00FB58BB">
          <w:rPr>
            <w:rFonts w:asciiTheme="majorBidi" w:hAnsiTheme="majorBidi" w:cstheme="majorBidi"/>
          </w:rPr>
          <w:t>increase in</w:t>
        </w:r>
      </w:ins>
      <w:r w:rsidRPr="00FB58BB">
        <w:rPr>
          <w:rFonts w:asciiTheme="majorBidi" w:hAnsiTheme="majorBidi" w:cstheme="majorBidi"/>
        </w:rPr>
        <w:t xml:space="preserve"> research publications has created a </w:t>
      </w:r>
      <w:del w:id="7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demand</w:delText>
        </w:r>
      </w:del>
      <w:ins w:id="8" w:author="Ibtisam Afzal" w:date="2024-10-13T09:45:00Z" w16du:dateUtc="2024-10-13T16:45:00Z">
        <w:r w:rsidRPr="00FB58BB">
          <w:rPr>
            <w:rFonts w:asciiTheme="majorBidi" w:hAnsiTheme="majorBidi" w:cstheme="majorBidi"/>
          </w:rPr>
          <w:t>need</w:t>
        </w:r>
      </w:ins>
      <w:r w:rsidRPr="00FB58BB">
        <w:rPr>
          <w:rFonts w:asciiTheme="majorBidi" w:hAnsiTheme="majorBidi" w:cstheme="majorBidi"/>
        </w:rPr>
        <w:t xml:space="preserve"> for </w:t>
      </w:r>
      <w:del w:id="9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efficient</w:delText>
        </w:r>
      </w:del>
      <w:ins w:id="10" w:author="Ibtisam Afzal" w:date="2024-10-13T09:45:00Z" w16du:dateUtc="2024-10-13T16:45:00Z">
        <w:r w:rsidRPr="00FB58BB">
          <w:rPr>
            <w:rFonts w:asciiTheme="majorBidi" w:hAnsiTheme="majorBidi" w:cstheme="majorBidi"/>
          </w:rPr>
          <w:t>better</w:t>
        </w:r>
      </w:ins>
      <w:r w:rsidRPr="00FB58BB">
        <w:rPr>
          <w:rFonts w:asciiTheme="majorBidi" w:hAnsiTheme="majorBidi" w:cstheme="majorBidi"/>
        </w:rPr>
        <w:t xml:space="preserve"> paper summarization tools. The motivation for this study </w:t>
      </w:r>
      <w:del w:id="11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stems</w:delText>
        </w:r>
      </w:del>
      <w:ins w:id="12" w:author="Ibtisam Afzal" w:date="2024-10-13T09:45:00Z" w16du:dateUtc="2024-10-13T16:45:00Z">
        <w:r w:rsidRPr="00FB58BB">
          <w:rPr>
            <w:rFonts w:asciiTheme="majorBidi" w:hAnsiTheme="majorBidi" w:cstheme="majorBidi"/>
          </w:rPr>
          <w:t>comes</w:t>
        </w:r>
      </w:ins>
      <w:r w:rsidRPr="00FB58BB">
        <w:rPr>
          <w:rFonts w:asciiTheme="majorBidi" w:hAnsiTheme="majorBidi" w:cstheme="majorBidi"/>
        </w:rPr>
        <w:t xml:space="preserve"> from the need to help researchers quickly </w:t>
      </w:r>
      <w:del w:id="13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comprehend</w:delText>
        </w:r>
      </w:del>
      <w:ins w:id="14" w:author="Ibtisam Afzal" w:date="2024-10-13T09:45:00Z" w16du:dateUtc="2024-10-13T16:45:00Z">
        <w:r w:rsidRPr="00FB58BB">
          <w:rPr>
            <w:rFonts w:asciiTheme="majorBidi" w:hAnsiTheme="majorBidi" w:cstheme="majorBidi"/>
          </w:rPr>
          <w:t>understand</w:t>
        </w:r>
      </w:ins>
      <w:r w:rsidRPr="00FB58BB">
        <w:rPr>
          <w:rFonts w:asciiTheme="majorBidi" w:hAnsiTheme="majorBidi" w:cstheme="majorBidi"/>
        </w:rPr>
        <w:t xml:space="preserve"> large </w:t>
      </w:r>
      <w:del w:id="15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volumes</w:delText>
        </w:r>
      </w:del>
      <w:ins w:id="16" w:author="Ibtisam Afzal" w:date="2024-10-13T09:45:00Z" w16du:dateUtc="2024-10-13T16:45:00Z">
        <w:r w:rsidRPr="00FB58BB">
          <w:rPr>
            <w:rFonts w:asciiTheme="majorBidi" w:hAnsiTheme="majorBidi" w:cstheme="majorBidi"/>
          </w:rPr>
          <w:t>amounts</w:t>
        </w:r>
      </w:ins>
      <w:r w:rsidRPr="00FB58BB">
        <w:rPr>
          <w:rFonts w:asciiTheme="majorBidi" w:hAnsiTheme="majorBidi" w:cstheme="majorBidi"/>
        </w:rPr>
        <w:t xml:space="preserve"> of scientific </w:t>
      </w:r>
      <w:del w:id="17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literature</w:delText>
        </w:r>
      </w:del>
      <w:ins w:id="18" w:author="Ibtisam Afzal" w:date="2024-10-13T09:45:00Z" w16du:dateUtc="2024-10-13T16:45:00Z">
        <w:r w:rsidRPr="00FB58BB">
          <w:rPr>
            <w:rFonts w:asciiTheme="majorBidi" w:hAnsiTheme="majorBidi" w:cstheme="majorBidi"/>
          </w:rPr>
          <w:t>information</w:t>
        </w:r>
      </w:ins>
      <w:r w:rsidRPr="00FB58BB">
        <w:rPr>
          <w:rFonts w:asciiTheme="majorBidi" w:hAnsiTheme="majorBidi" w:cstheme="majorBidi"/>
        </w:rPr>
        <w:t xml:space="preserve">. A </w:t>
      </w:r>
      <w:del w:id="19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key</w:delText>
        </w:r>
      </w:del>
      <w:ins w:id="20" w:author="Ibtisam Afzal" w:date="2024-10-13T09:45:00Z" w16du:dateUtc="2024-10-13T16:45:00Z">
        <w:r w:rsidRPr="00FB58BB">
          <w:rPr>
            <w:rFonts w:asciiTheme="majorBidi" w:hAnsiTheme="majorBidi" w:cstheme="majorBidi"/>
          </w:rPr>
          <w:t>major</w:t>
        </w:r>
      </w:ins>
      <w:r w:rsidRPr="00FB58BB">
        <w:rPr>
          <w:rFonts w:asciiTheme="majorBidi" w:hAnsiTheme="majorBidi" w:cstheme="majorBidi"/>
        </w:rPr>
        <w:t xml:space="preserve"> challenge </w:t>
      </w:r>
      <w:del w:id="21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lies in</w:delText>
        </w:r>
      </w:del>
      <w:ins w:id="22" w:author="Ibtisam Afzal" w:date="2024-10-13T09:45:00Z" w16du:dateUtc="2024-10-13T16:45:00Z">
        <w:r w:rsidRPr="00FB58BB">
          <w:rPr>
            <w:rFonts w:asciiTheme="majorBidi" w:hAnsiTheme="majorBidi" w:cstheme="majorBidi"/>
          </w:rPr>
          <w:t>is</w:t>
        </w:r>
      </w:ins>
      <w:r w:rsidRPr="00FB58BB">
        <w:rPr>
          <w:rFonts w:asciiTheme="majorBidi" w:hAnsiTheme="majorBidi" w:cstheme="majorBidi"/>
        </w:rPr>
        <w:t xml:space="preserve"> developing summarization models that </w:t>
      </w:r>
      <w:del w:id="23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maintain both coherence</w:delText>
        </w:r>
      </w:del>
      <w:ins w:id="24" w:author="Ibtisam Afzal" w:date="2024-10-13T09:45:00Z" w16du:dateUtc="2024-10-13T16:45:00Z">
        <w:r w:rsidRPr="00FB58BB">
          <w:rPr>
            <w:rFonts w:asciiTheme="majorBidi" w:hAnsiTheme="majorBidi" w:cstheme="majorBidi"/>
          </w:rPr>
          <w:t>stay clear</w:t>
        </w:r>
      </w:ins>
      <w:r w:rsidRPr="00FB58BB">
        <w:rPr>
          <w:rFonts w:asciiTheme="majorBidi" w:hAnsiTheme="majorBidi" w:cstheme="majorBidi"/>
        </w:rPr>
        <w:t xml:space="preserve"> and </w:t>
      </w:r>
      <w:del w:id="25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 xml:space="preserve">accuracy, despite </w:delText>
        </w:r>
      </w:del>
      <w:ins w:id="26" w:author="Ibtisam Afzal" w:date="2024-10-13T09:45:00Z" w16du:dateUtc="2024-10-13T16:45:00Z">
        <w:r w:rsidRPr="00FB58BB">
          <w:rPr>
            <w:rFonts w:asciiTheme="majorBidi" w:hAnsiTheme="majorBidi" w:cstheme="majorBidi"/>
          </w:rPr>
          <w:t xml:space="preserve">accurate, even with </w:t>
        </w:r>
      </w:ins>
      <w:r w:rsidRPr="00FB58BB">
        <w:rPr>
          <w:rFonts w:asciiTheme="majorBidi" w:hAnsiTheme="majorBidi" w:cstheme="majorBidi"/>
        </w:rPr>
        <w:t xml:space="preserve">the complexity of the </w:t>
      </w:r>
      <w:del w:id="27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source</w:delText>
        </w:r>
      </w:del>
      <w:ins w:id="28" w:author="Ibtisam Afzal" w:date="2024-10-13T09:45:00Z" w16du:dateUtc="2024-10-13T16:45:00Z">
        <w:r w:rsidRPr="00FB58BB">
          <w:rPr>
            <w:rFonts w:asciiTheme="majorBidi" w:hAnsiTheme="majorBidi" w:cstheme="majorBidi"/>
          </w:rPr>
          <w:t>original</w:t>
        </w:r>
      </w:ins>
      <w:r w:rsidRPr="00FB58BB">
        <w:rPr>
          <w:rFonts w:asciiTheme="majorBidi" w:hAnsiTheme="majorBidi" w:cstheme="majorBidi"/>
        </w:rPr>
        <w:t xml:space="preserve"> material. </w:t>
      </w:r>
      <w:del w:id="29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Previous approaches</w:delText>
        </w:r>
      </w:del>
      <w:ins w:id="30" w:author="Ibtisam Afzal" w:date="2024-10-13T09:45:00Z" w16du:dateUtc="2024-10-13T16:45:00Z">
        <w:r w:rsidRPr="00FB58BB">
          <w:rPr>
            <w:rFonts w:asciiTheme="majorBidi" w:hAnsiTheme="majorBidi" w:cstheme="majorBidi"/>
          </w:rPr>
          <w:t>Earlier methods</w:t>
        </w:r>
      </w:ins>
      <w:r w:rsidRPr="00FB58BB">
        <w:rPr>
          <w:rFonts w:asciiTheme="majorBidi" w:hAnsiTheme="majorBidi" w:cstheme="majorBidi"/>
        </w:rPr>
        <w:t xml:space="preserve">, including </w:t>
      </w:r>
      <w:del w:id="31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 xml:space="preserve">various </w:delText>
        </w:r>
      </w:del>
      <w:r w:rsidRPr="00FB58BB">
        <w:rPr>
          <w:rFonts w:asciiTheme="majorBidi" w:hAnsiTheme="majorBidi" w:cstheme="majorBidi"/>
        </w:rPr>
        <w:t xml:space="preserve">transformer-based models like T5, have </w:t>
      </w:r>
      <w:del w:id="32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demonstrated potential,</w:delText>
        </w:r>
      </w:del>
      <w:ins w:id="33" w:author="Ibtisam Afzal" w:date="2024-10-13T09:45:00Z" w16du:dateUtc="2024-10-13T16:45:00Z">
        <w:r w:rsidRPr="00FB58BB">
          <w:rPr>
            <w:rFonts w:asciiTheme="majorBidi" w:hAnsiTheme="majorBidi" w:cstheme="majorBidi"/>
          </w:rPr>
          <w:t>shown promise</w:t>
        </w:r>
      </w:ins>
      <w:r w:rsidRPr="00FB58BB">
        <w:rPr>
          <w:rFonts w:asciiTheme="majorBidi" w:hAnsiTheme="majorBidi" w:cstheme="majorBidi"/>
        </w:rPr>
        <w:t xml:space="preserve"> but </w:t>
      </w:r>
      <w:del w:id="34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 xml:space="preserve">they </w:delText>
        </w:r>
      </w:del>
      <w:r w:rsidRPr="00FB58BB">
        <w:rPr>
          <w:rFonts w:asciiTheme="majorBidi" w:hAnsiTheme="majorBidi" w:cstheme="majorBidi"/>
        </w:rPr>
        <w:t xml:space="preserve">often struggle with </w:t>
      </w:r>
      <w:del w:id="35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domain-</w:delText>
        </w:r>
      </w:del>
      <w:r w:rsidRPr="00FB58BB">
        <w:rPr>
          <w:rFonts w:asciiTheme="majorBidi" w:hAnsiTheme="majorBidi" w:cstheme="majorBidi"/>
        </w:rPr>
        <w:t xml:space="preserve">specific </w:t>
      </w:r>
      <w:del w:id="36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nuances</w:delText>
        </w:r>
      </w:del>
      <w:ins w:id="37" w:author="Ibtisam Afzal" w:date="2024-10-13T09:45:00Z" w16du:dateUtc="2024-10-13T16:45:00Z">
        <w:r w:rsidRPr="00FB58BB">
          <w:rPr>
            <w:rFonts w:asciiTheme="majorBidi" w:hAnsiTheme="majorBidi" w:cstheme="majorBidi"/>
          </w:rPr>
          <w:t>subject details</w:t>
        </w:r>
      </w:ins>
      <w:r w:rsidRPr="00FB58BB">
        <w:rPr>
          <w:rFonts w:asciiTheme="majorBidi" w:hAnsiTheme="majorBidi" w:cstheme="majorBidi"/>
        </w:rPr>
        <w:t xml:space="preserve"> and </w:t>
      </w:r>
      <w:del w:id="38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scalability</w:delText>
        </w:r>
      </w:del>
      <w:ins w:id="39" w:author="Ibtisam Afzal" w:date="2024-10-13T09:45:00Z" w16du:dateUtc="2024-10-13T16:45:00Z">
        <w:r w:rsidRPr="00FB58BB">
          <w:rPr>
            <w:rFonts w:asciiTheme="majorBidi" w:hAnsiTheme="majorBidi" w:cstheme="majorBidi"/>
          </w:rPr>
          <w:t>handling large amounts of data</w:t>
        </w:r>
      </w:ins>
      <w:r w:rsidRPr="00FB58BB">
        <w:rPr>
          <w:rFonts w:asciiTheme="majorBidi" w:hAnsiTheme="majorBidi" w:cstheme="majorBidi"/>
        </w:rPr>
        <w:t>.</w:t>
      </w:r>
    </w:p>
    <w:p w14:paraId="0E84B15E" w14:textId="1E132D98" w:rsidR="00FB58BB" w:rsidRPr="00FB58BB" w:rsidRDefault="00FB58BB" w:rsidP="00D46987">
      <w:pPr>
        <w:spacing w:line="360" w:lineRule="auto"/>
        <w:jc w:val="both"/>
        <w:rPr>
          <w:rFonts w:asciiTheme="majorBidi" w:hAnsiTheme="majorBidi" w:cstheme="majorBidi"/>
        </w:rPr>
      </w:pPr>
      <w:r w:rsidRPr="00FB58BB">
        <w:rPr>
          <w:rFonts w:asciiTheme="majorBidi" w:hAnsiTheme="majorBidi" w:cstheme="majorBidi"/>
        </w:rPr>
        <w:t xml:space="preserve">In this work, we fine-tune the T5-small model on the </w:t>
      </w:r>
      <w:del w:id="40" w:author="Ibtisam Afzal" w:date="2024-10-13T09:45:00Z" w16du:dateUtc="2024-10-13T16:45:00Z">
        <w:r w:rsidR="00F41B5E">
          <w:rPr>
            <w:rFonts w:asciiTheme="majorBidi" w:hAnsiTheme="majorBidi" w:cstheme="majorBidi"/>
          </w:rPr>
          <w:delText>A</w:delText>
        </w:r>
        <w:r w:rsidR="00F41B5E" w:rsidRPr="00F41B5E">
          <w:rPr>
            <w:rFonts w:asciiTheme="majorBidi" w:hAnsiTheme="majorBidi" w:cstheme="majorBidi"/>
          </w:rPr>
          <w:delText>r</w:delText>
        </w:r>
        <w:r w:rsidR="00F41B5E">
          <w:rPr>
            <w:rFonts w:asciiTheme="majorBidi" w:hAnsiTheme="majorBidi" w:cstheme="majorBidi"/>
          </w:rPr>
          <w:delText>X</w:delText>
        </w:r>
        <w:r w:rsidR="00F41B5E" w:rsidRPr="00F41B5E">
          <w:rPr>
            <w:rFonts w:asciiTheme="majorBidi" w:hAnsiTheme="majorBidi" w:cstheme="majorBidi"/>
          </w:rPr>
          <w:delText>iv</w:delText>
        </w:r>
      </w:del>
      <w:ins w:id="41" w:author="Ibtisam Afzal" w:date="2024-10-13T09:45:00Z" w16du:dateUtc="2024-10-13T16:45:00Z">
        <w:r w:rsidRPr="00FB58BB">
          <w:rPr>
            <w:rFonts w:asciiTheme="majorBidi" w:hAnsiTheme="majorBidi" w:cstheme="majorBidi"/>
          </w:rPr>
          <w:t>ccdv/arxiv</w:t>
        </w:r>
      </w:ins>
      <w:r w:rsidRPr="00FB58BB">
        <w:rPr>
          <w:rFonts w:asciiTheme="majorBidi" w:hAnsiTheme="majorBidi" w:cstheme="majorBidi"/>
        </w:rPr>
        <w:t xml:space="preserve">-summarization dataset to </w:t>
      </w:r>
      <w:del w:id="42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 xml:space="preserve">optimize scientific paper </w:delText>
        </w:r>
      </w:del>
      <w:ins w:id="43" w:author="Ibtisam Afzal" w:date="2024-10-13T09:45:00Z" w16du:dateUtc="2024-10-13T16:45:00Z">
        <w:r w:rsidRPr="00FB58BB">
          <w:rPr>
            <w:rFonts w:asciiTheme="majorBidi" w:hAnsiTheme="majorBidi" w:cstheme="majorBidi"/>
          </w:rPr>
          <w:t xml:space="preserve">improve the </w:t>
        </w:r>
      </w:ins>
      <w:r w:rsidRPr="00FB58BB">
        <w:rPr>
          <w:rFonts w:asciiTheme="majorBidi" w:hAnsiTheme="majorBidi" w:cstheme="majorBidi"/>
        </w:rPr>
        <w:t>summarization</w:t>
      </w:r>
      <w:del w:id="44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.</w:delText>
        </w:r>
      </w:del>
      <w:ins w:id="45" w:author="Ibtisam Afzal" w:date="2024-10-13T09:45:00Z" w16du:dateUtc="2024-10-13T16:45:00Z">
        <w:r w:rsidRPr="00FB58BB">
          <w:rPr>
            <w:rFonts w:asciiTheme="majorBidi" w:hAnsiTheme="majorBidi" w:cstheme="majorBidi"/>
          </w:rPr>
          <w:t xml:space="preserve"> of scientific papers.</w:t>
        </w:r>
      </w:ins>
      <w:r w:rsidRPr="00FB58BB">
        <w:rPr>
          <w:rFonts w:asciiTheme="majorBidi" w:hAnsiTheme="majorBidi" w:cstheme="majorBidi"/>
        </w:rPr>
        <w:t xml:space="preserve"> Our contributions include </w:t>
      </w:r>
      <w:del w:id="46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improving</w:delText>
        </w:r>
      </w:del>
      <w:ins w:id="47" w:author="Ibtisam Afzal" w:date="2024-10-13T09:45:00Z" w16du:dateUtc="2024-10-13T16:45:00Z">
        <w:r w:rsidRPr="00FB58BB">
          <w:rPr>
            <w:rFonts w:asciiTheme="majorBidi" w:hAnsiTheme="majorBidi" w:cstheme="majorBidi"/>
          </w:rPr>
          <w:t>enhancing</w:t>
        </w:r>
      </w:ins>
      <w:r w:rsidRPr="00FB58BB">
        <w:rPr>
          <w:rFonts w:asciiTheme="majorBidi" w:hAnsiTheme="majorBidi" w:cstheme="majorBidi"/>
        </w:rPr>
        <w:t xml:space="preserve"> the model’s ability to </w:t>
      </w:r>
      <w:del w:id="48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recognize critical concepts</w:delText>
        </w:r>
      </w:del>
      <w:ins w:id="49" w:author="Ibtisam Afzal" w:date="2024-10-13T09:45:00Z" w16du:dateUtc="2024-10-13T16:45:00Z">
        <w:r w:rsidRPr="00FB58BB">
          <w:rPr>
            <w:rFonts w:asciiTheme="majorBidi" w:hAnsiTheme="majorBidi" w:cstheme="majorBidi"/>
          </w:rPr>
          <w:t>identify important ideas</w:t>
        </w:r>
      </w:ins>
      <w:r w:rsidRPr="00FB58BB">
        <w:rPr>
          <w:rFonts w:asciiTheme="majorBidi" w:hAnsiTheme="majorBidi" w:cstheme="majorBidi"/>
        </w:rPr>
        <w:t xml:space="preserve"> and structure within scientific texts, </w:t>
      </w:r>
      <w:del w:id="50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 xml:space="preserve">enhancing the summarization </w:delText>
        </w:r>
      </w:del>
      <w:ins w:id="51" w:author="Ibtisam Afzal" w:date="2024-10-13T09:45:00Z" w16du:dateUtc="2024-10-13T16:45:00Z">
        <w:r w:rsidRPr="00FB58BB">
          <w:rPr>
            <w:rFonts w:asciiTheme="majorBidi" w:hAnsiTheme="majorBidi" w:cstheme="majorBidi"/>
          </w:rPr>
          <w:t xml:space="preserve">improving summary </w:t>
        </w:r>
      </w:ins>
      <w:r w:rsidRPr="00FB58BB">
        <w:rPr>
          <w:rFonts w:asciiTheme="majorBidi" w:hAnsiTheme="majorBidi" w:cstheme="majorBidi"/>
        </w:rPr>
        <w:t xml:space="preserve">quality while </w:t>
      </w:r>
      <w:del w:id="52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maintaining computational efficiency.</w:delText>
        </w:r>
      </w:del>
      <w:ins w:id="53" w:author="Ibtisam Afzal" w:date="2024-10-13T09:45:00Z" w16du:dateUtc="2024-10-13T16:45:00Z">
        <w:r w:rsidRPr="00FB58BB">
          <w:rPr>
            <w:rFonts w:asciiTheme="majorBidi" w:hAnsiTheme="majorBidi" w:cstheme="majorBidi"/>
          </w:rPr>
          <w:t>keeping it efficient.</w:t>
        </w:r>
      </w:ins>
      <w:r w:rsidRPr="00FB58BB">
        <w:rPr>
          <w:rFonts w:asciiTheme="majorBidi" w:hAnsiTheme="majorBidi" w:cstheme="majorBidi"/>
        </w:rPr>
        <w:t xml:space="preserve"> We also </w:t>
      </w:r>
      <w:del w:id="54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employ</w:delText>
        </w:r>
      </w:del>
      <w:ins w:id="55" w:author="Ibtisam Afzal" w:date="2024-10-13T09:45:00Z" w16du:dateUtc="2024-10-13T16:45:00Z">
        <w:r w:rsidRPr="00FB58BB">
          <w:rPr>
            <w:rFonts w:asciiTheme="majorBidi" w:hAnsiTheme="majorBidi" w:cstheme="majorBidi"/>
          </w:rPr>
          <w:t>use</w:t>
        </w:r>
      </w:ins>
      <w:r w:rsidRPr="00FB58BB">
        <w:rPr>
          <w:rFonts w:asciiTheme="majorBidi" w:hAnsiTheme="majorBidi" w:cstheme="majorBidi"/>
        </w:rPr>
        <w:t xml:space="preserve"> the ROUGE score </w:t>
      </w:r>
      <w:del w:id="56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 xml:space="preserve">for a rigorous evaluation of </w:delText>
        </w:r>
      </w:del>
      <w:ins w:id="57" w:author="Ibtisam Afzal" w:date="2024-10-13T09:45:00Z" w16du:dateUtc="2024-10-13T16:45:00Z">
        <w:r w:rsidRPr="00FB58BB">
          <w:rPr>
            <w:rFonts w:asciiTheme="majorBidi" w:hAnsiTheme="majorBidi" w:cstheme="majorBidi"/>
          </w:rPr>
          <w:t xml:space="preserve">to carefully evaluate how well the </w:t>
        </w:r>
      </w:ins>
      <w:r w:rsidRPr="00FB58BB">
        <w:rPr>
          <w:rFonts w:asciiTheme="majorBidi" w:hAnsiTheme="majorBidi" w:cstheme="majorBidi"/>
        </w:rPr>
        <w:t xml:space="preserve">model </w:t>
      </w:r>
      <w:del w:id="58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performance, highlighting</w:delText>
        </w:r>
      </w:del>
      <w:ins w:id="59" w:author="Ibtisam Afzal" w:date="2024-10-13T09:45:00Z" w16du:dateUtc="2024-10-13T16:45:00Z">
        <w:r w:rsidRPr="00FB58BB">
          <w:rPr>
            <w:rFonts w:asciiTheme="majorBidi" w:hAnsiTheme="majorBidi" w:cstheme="majorBidi"/>
          </w:rPr>
          <w:t>performs and highlight</w:t>
        </w:r>
      </w:ins>
      <w:r w:rsidRPr="00FB58BB">
        <w:rPr>
          <w:rFonts w:asciiTheme="majorBidi" w:hAnsiTheme="majorBidi" w:cstheme="majorBidi"/>
        </w:rPr>
        <w:t xml:space="preserve"> areas for further </w:t>
      </w:r>
      <w:del w:id="60" w:author="Ibtisam Afzal" w:date="2024-10-13T09:45:00Z" w16du:dateUtc="2024-10-13T16:45:00Z">
        <w:r w:rsidR="00F41B5E" w:rsidRPr="00F41B5E">
          <w:rPr>
            <w:rFonts w:asciiTheme="majorBidi" w:hAnsiTheme="majorBidi" w:cstheme="majorBidi"/>
          </w:rPr>
          <w:delText>refinement</w:delText>
        </w:r>
      </w:del>
      <w:ins w:id="61" w:author="Ibtisam Afzal" w:date="2024-10-13T09:45:00Z" w16du:dateUtc="2024-10-13T16:45:00Z">
        <w:r w:rsidRPr="00FB58BB">
          <w:rPr>
            <w:rFonts w:asciiTheme="majorBidi" w:hAnsiTheme="majorBidi" w:cstheme="majorBidi"/>
          </w:rPr>
          <w:t>improvement</w:t>
        </w:r>
      </w:ins>
      <w:r w:rsidRPr="00FB58BB">
        <w:rPr>
          <w:rFonts w:asciiTheme="majorBidi" w:hAnsiTheme="majorBidi" w:cstheme="majorBidi"/>
        </w:rPr>
        <w:t>.</w:t>
      </w:r>
    </w:p>
    <w:p w14:paraId="1044CF9C" w14:textId="4C06C6DA" w:rsidR="00F41B5E" w:rsidRPr="00F41B5E" w:rsidRDefault="00F41B5E" w:rsidP="00D46987">
      <w:pPr>
        <w:spacing w:line="360" w:lineRule="auto"/>
        <w:jc w:val="both"/>
        <w:rPr>
          <w:rFonts w:asciiTheme="majorBidi" w:hAnsiTheme="majorBidi" w:cstheme="majorBidi"/>
        </w:rPr>
      </w:pPr>
      <w:del w:id="62" w:author="Ibtisam Afzal" w:date="2024-10-13T09:45:00Z" w16du:dateUtc="2024-10-13T16:45:00Z">
        <w:r w:rsidRPr="00F41B5E">
          <w:rPr>
            <w:rFonts w:asciiTheme="majorBidi" w:hAnsiTheme="majorBidi" w:cstheme="majorBidi"/>
          </w:rPr>
          <w:delText>The significance of this</w:delText>
        </w:r>
      </w:del>
      <w:ins w:id="63" w:author="Ibtisam Afzal" w:date="2024-10-13T09:45:00Z" w16du:dateUtc="2024-10-13T16:45:00Z">
        <w:r w:rsidR="00FB58BB" w:rsidRPr="00FB58BB">
          <w:rPr>
            <w:rFonts w:asciiTheme="majorBidi" w:hAnsiTheme="majorBidi" w:cstheme="majorBidi"/>
          </w:rPr>
          <w:t>This</w:t>
        </w:r>
      </w:ins>
      <w:r w:rsidR="00FB58BB" w:rsidRPr="00FB58BB">
        <w:rPr>
          <w:rFonts w:asciiTheme="majorBidi" w:hAnsiTheme="majorBidi" w:cstheme="majorBidi"/>
        </w:rPr>
        <w:t xml:space="preserve"> research </w:t>
      </w:r>
      <w:del w:id="64" w:author="Ibtisam Afzal" w:date="2024-10-13T09:45:00Z" w16du:dateUtc="2024-10-13T16:45:00Z">
        <w:r w:rsidRPr="00F41B5E">
          <w:rPr>
            <w:rFonts w:asciiTheme="majorBidi" w:hAnsiTheme="majorBidi" w:cstheme="majorBidi"/>
          </w:rPr>
          <w:delText>lies in its potential to substantially</w:delText>
        </w:r>
      </w:del>
      <w:ins w:id="65" w:author="Ibtisam Afzal" w:date="2024-10-13T09:45:00Z" w16du:dateUtc="2024-10-13T16:45:00Z">
        <w:r w:rsidR="00FB58BB" w:rsidRPr="00FB58BB">
          <w:rPr>
            <w:rFonts w:asciiTheme="majorBidi" w:hAnsiTheme="majorBidi" w:cstheme="majorBidi"/>
          </w:rPr>
          <w:t>is important because it can significantly</w:t>
        </w:r>
      </w:ins>
      <w:r w:rsidR="00FB58BB" w:rsidRPr="00FB58BB">
        <w:rPr>
          <w:rFonts w:asciiTheme="majorBidi" w:hAnsiTheme="majorBidi" w:cstheme="majorBidi"/>
        </w:rPr>
        <w:t xml:space="preserve"> reduce the time researchers spend </w:t>
      </w:r>
      <w:del w:id="66" w:author="Ibtisam Afzal" w:date="2024-10-13T09:45:00Z" w16du:dateUtc="2024-10-13T16:45:00Z">
        <w:r w:rsidRPr="00F41B5E">
          <w:rPr>
            <w:rFonts w:asciiTheme="majorBidi" w:hAnsiTheme="majorBidi" w:cstheme="majorBidi"/>
          </w:rPr>
          <w:delText xml:space="preserve">reviewing literature, fostering more efficient </w:delText>
        </w:r>
      </w:del>
      <w:ins w:id="67" w:author="Ibtisam Afzal" w:date="2024-10-13T09:45:00Z" w16du:dateUtc="2024-10-13T16:45:00Z">
        <w:r w:rsidR="00FB58BB" w:rsidRPr="00FB58BB">
          <w:rPr>
            <w:rFonts w:asciiTheme="majorBidi" w:hAnsiTheme="majorBidi" w:cstheme="majorBidi"/>
          </w:rPr>
          <w:t xml:space="preserve">reading papers, making it easier to share and spread </w:t>
        </w:r>
      </w:ins>
      <w:r w:rsidR="00FB58BB" w:rsidRPr="00FB58BB">
        <w:rPr>
          <w:rFonts w:asciiTheme="majorBidi" w:hAnsiTheme="majorBidi" w:cstheme="majorBidi"/>
        </w:rPr>
        <w:t>knowledge</w:t>
      </w:r>
      <w:del w:id="68" w:author="Ibtisam Afzal" w:date="2024-10-13T09:45:00Z" w16du:dateUtc="2024-10-13T16:45:00Z">
        <w:r w:rsidRPr="00F41B5E">
          <w:rPr>
            <w:rFonts w:asciiTheme="majorBidi" w:hAnsiTheme="majorBidi" w:cstheme="majorBidi"/>
          </w:rPr>
          <w:delText xml:space="preserve"> dissemination.</w:delText>
        </w:r>
      </w:del>
      <w:ins w:id="69" w:author="Ibtisam Afzal" w:date="2024-10-13T09:45:00Z" w16du:dateUtc="2024-10-13T16:45:00Z">
        <w:r w:rsidR="00FB58BB" w:rsidRPr="00FB58BB">
          <w:rPr>
            <w:rFonts w:asciiTheme="majorBidi" w:hAnsiTheme="majorBidi" w:cstheme="majorBidi"/>
          </w:rPr>
          <w:t>.</w:t>
        </w:r>
      </w:ins>
      <w:r w:rsidR="00FB58BB" w:rsidRPr="00FB58BB">
        <w:rPr>
          <w:rFonts w:asciiTheme="majorBidi" w:hAnsiTheme="majorBidi" w:cstheme="majorBidi"/>
        </w:rPr>
        <w:t xml:space="preserve"> By </w:t>
      </w:r>
      <w:del w:id="70" w:author="Ibtisam Afzal" w:date="2024-10-13T09:45:00Z" w16du:dateUtc="2024-10-13T16:45:00Z">
        <w:r w:rsidRPr="00F41B5E">
          <w:rPr>
            <w:rFonts w:asciiTheme="majorBidi" w:hAnsiTheme="majorBidi" w:cstheme="majorBidi"/>
          </w:rPr>
          <w:delText>advancing</w:delText>
        </w:r>
      </w:del>
      <w:ins w:id="71" w:author="Ibtisam Afzal" w:date="2024-10-13T09:45:00Z" w16du:dateUtc="2024-10-13T16:45:00Z">
        <w:r w:rsidR="00FB58BB" w:rsidRPr="00FB58BB">
          <w:rPr>
            <w:rFonts w:asciiTheme="majorBidi" w:hAnsiTheme="majorBidi" w:cstheme="majorBidi"/>
          </w:rPr>
          <w:t>improving</w:t>
        </w:r>
      </w:ins>
      <w:r w:rsidR="00FB58BB" w:rsidRPr="00FB58BB">
        <w:rPr>
          <w:rFonts w:asciiTheme="majorBidi" w:hAnsiTheme="majorBidi" w:cstheme="majorBidi"/>
        </w:rPr>
        <w:t xml:space="preserve"> summarization </w:t>
      </w:r>
      <w:del w:id="72" w:author="Ibtisam Afzal" w:date="2024-10-13T09:45:00Z" w16du:dateUtc="2024-10-13T16:45:00Z">
        <w:r w:rsidRPr="00F41B5E">
          <w:rPr>
            <w:rFonts w:asciiTheme="majorBidi" w:hAnsiTheme="majorBidi" w:cstheme="majorBidi"/>
          </w:rPr>
          <w:delText>capabilities</w:delText>
        </w:r>
      </w:del>
      <w:ins w:id="73" w:author="Ibtisam Afzal" w:date="2024-10-13T09:45:00Z" w16du:dateUtc="2024-10-13T16:45:00Z">
        <w:r w:rsidR="00FB58BB" w:rsidRPr="00FB58BB">
          <w:rPr>
            <w:rFonts w:asciiTheme="majorBidi" w:hAnsiTheme="majorBidi" w:cstheme="majorBidi"/>
          </w:rPr>
          <w:t>abilities</w:t>
        </w:r>
      </w:ins>
      <w:r w:rsidR="00FB58BB" w:rsidRPr="00FB58BB">
        <w:rPr>
          <w:rFonts w:asciiTheme="majorBidi" w:hAnsiTheme="majorBidi" w:cstheme="majorBidi"/>
        </w:rPr>
        <w:t xml:space="preserve">, our model can </w:t>
      </w:r>
      <w:del w:id="74" w:author="Ibtisam Afzal" w:date="2024-10-13T09:45:00Z" w16du:dateUtc="2024-10-13T16:45:00Z">
        <w:r w:rsidRPr="00F41B5E">
          <w:rPr>
            <w:rFonts w:asciiTheme="majorBidi" w:hAnsiTheme="majorBidi" w:cstheme="majorBidi"/>
          </w:rPr>
          <w:delText>contribute to the development of</w:delText>
        </w:r>
      </w:del>
      <w:ins w:id="75" w:author="Ibtisam Afzal" w:date="2024-10-13T09:45:00Z" w16du:dateUtc="2024-10-13T16:45:00Z">
        <w:r w:rsidR="00FB58BB" w:rsidRPr="00FB58BB">
          <w:rPr>
            <w:rFonts w:asciiTheme="majorBidi" w:hAnsiTheme="majorBidi" w:cstheme="majorBidi"/>
          </w:rPr>
          <w:t>help create</w:t>
        </w:r>
      </w:ins>
      <w:r w:rsidR="00FB58BB" w:rsidRPr="00FB58BB">
        <w:rPr>
          <w:rFonts w:asciiTheme="majorBidi" w:hAnsiTheme="majorBidi" w:cstheme="majorBidi"/>
        </w:rPr>
        <w:t xml:space="preserve"> scalable, automated tools that </w:t>
      </w:r>
      <w:del w:id="76" w:author="Ibtisam Afzal" w:date="2024-10-13T09:45:00Z" w16du:dateUtc="2024-10-13T16:45:00Z">
        <w:r w:rsidRPr="00F41B5E">
          <w:rPr>
            <w:rFonts w:asciiTheme="majorBidi" w:hAnsiTheme="majorBidi" w:cstheme="majorBidi"/>
          </w:rPr>
          <w:delText>streamline</w:delText>
        </w:r>
      </w:del>
      <w:ins w:id="77" w:author="Ibtisam Afzal" w:date="2024-10-13T09:45:00Z" w16du:dateUtc="2024-10-13T16:45:00Z">
        <w:r w:rsidR="00FB58BB" w:rsidRPr="00FB58BB">
          <w:rPr>
            <w:rFonts w:asciiTheme="majorBidi" w:hAnsiTheme="majorBidi" w:cstheme="majorBidi"/>
          </w:rPr>
          <w:t>make</w:t>
        </w:r>
      </w:ins>
      <w:r w:rsidR="00FB58BB" w:rsidRPr="00FB58BB">
        <w:rPr>
          <w:rFonts w:asciiTheme="majorBidi" w:hAnsiTheme="majorBidi" w:cstheme="majorBidi"/>
        </w:rPr>
        <w:t xml:space="preserve"> the research process </w:t>
      </w:r>
      <w:del w:id="78" w:author="Ibtisam Afzal" w:date="2024-10-13T09:45:00Z" w16du:dateUtc="2024-10-13T16:45:00Z">
        <w:r w:rsidRPr="00F41B5E">
          <w:rPr>
            <w:rFonts w:asciiTheme="majorBidi" w:hAnsiTheme="majorBidi" w:cstheme="majorBidi"/>
          </w:rPr>
          <w:delText>across various domains</w:delText>
        </w:r>
      </w:del>
      <w:ins w:id="79" w:author="Ibtisam Afzal" w:date="2024-10-13T09:45:00Z" w16du:dateUtc="2024-10-13T16:45:00Z">
        <w:r w:rsidR="00FB58BB" w:rsidRPr="00FB58BB">
          <w:rPr>
            <w:rFonts w:asciiTheme="majorBidi" w:hAnsiTheme="majorBidi" w:cstheme="majorBidi"/>
          </w:rPr>
          <w:t>faster and more efficient in different fields</w:t>
        </w:r>
      </w:ins>
      <w:r w:rsidR="00FB58BB" w:rsidRPr="00FB58BB">
        <w:rPr>
          <w:rFonts w:asciiTheme="majorBidi" w:hAnsiTheme="majorBidi" w:cstheme="majorBidi"/>
        </w:rPr>
        <w:t>.</w:t>
      </w:r>
    </w:p>
    <w:p w14:paraId="245E1580" w14:textId="77777777" w:rsidR="00960F09" w:rsidRDefault="00773BFC" w:rsidP="00D46987">
      <w:pPr>
        <w:spacing w:before="240" w:after="0" w:line="360" w:lineRule="auto"/>
        <w:jc w:val="both"/>
        <w:rPr>
          <w:rFonts w:asciiTheme="majorBidi" w:hAnsiTheme="majorBidi" w:cstheme="majorBidi"/>
          <w:b/>
          <w:bCs/>
        </w:rPr>
      </w:pPr>
      <w:r w:rsidRPr="002D7A60">
        <w:rPr>
          <w:rFonts w:asciiTheme="majorBidi" w:hAnsiTheme="majorBidi" w:cstheme="majorBidi"/>
          <w:b/>
          <w:bCs/>
        </w:rPr>
        <w:t>K</w:t>
      </w:r>
      <w:r w:rsidR="00124CB5" w:rsidRPr="002D7A60">
        <w:rPr>
          <w:rFonts w:asciiTheme="majorBidi" w:hAnsiTheme="majorBidi" w:cstheme="majorBidi"/>
          <w:b/>
          <w:bCs/>
        </w:rPr>
        <w:t>eywords</w:t>
      </w:r>
    </w:p>
    <w:p w14:paraId="5E2BFAB2" w14:textId="448EB9C2" w:rsidR="00D46987" w:rsidRDefault="00FC6D37" w:rsidP="00D46987">
      <w:pPr>
        <w:spacing w:before="240" w:after="0" w:line="360" w:lineRule="auto"/>
        <w:jc w:val="both"/>
        <w:rPr>
          <w:rFonts w:asciiTheme="majorBidi" w:hAnsiTheme="majorBidi" w:cstheme="majorBidi"/>
        </w:rPr>
      </w:pPr>
      <w:r w:rsidRPr="00FC6D37">
        <w:rPr>
          <w:rFonts w:asciiTheme="majorBidi" w:hAnsiTheme="majorBidi" w:cstheme="majorBidi"/>
        </w:rPr>
        <w:lastRenderedPageBreak/>
        <w:t>Scientific paper summarization</w:t>
      </w:r>
      <w:r w:rsidRPr="00960F09">
        <w:rPr>
          <w:rFonts w:asciiTheme="majorBidi" w:hAnsiTheme="majorBidi" w:cstheme="majorBidi"/>
        </w:rPr>
        <w:t xml:space="preserve">, </w:t>
      </w:r>
      <w:r w:rsidRPr="00FC6D37">
        <w:rPr>
          <w:rFonts w:asciiTheme="majorBidi" w:hAnsiTheme="majorBidi" w:cstheme="majorBidi"/>
        </w:rPr>
        <w:t>Fine-tuned T5 model</w:t>
      </w:r>
      <w:r w:rsidRPr="00960F09">
        <w:rPr>
          <w:rFonts w:asciiTheme="majorBidi" w:hAnsiTheme="majorBidi" w:cstheme="majorBidi"/>
        </w:rPr>
        <w:t xml:space="preserve">, </w:t>
      </w:r>
      <w:r w:rsidRPr="00FC6D37">
        <w:rPr>
          <w:rFonts w:asciiTheme="majorBidi" w:hAnsiTheme="majorBidi" w:cstheme="majorBidi"/>
        </w:rPr>
        <w:t>Automated summarization</w:t>
      </w:r>
      <w:r w:rsidRPr="00960F09">
        <w:rPr>
          <w:rFonts w:asciiTheme="majorBidi" w:hAnsiTheme="majorBidi" w:cstheme="majorBidi"/>
        </w:rPr>
        <w:t xml:space="preserve">, </w:t>
      </w:r>
      <w:r w:rsidR="00960F09" w:rsidRPr="00960F09">
        <w:rPr>
          <w:rFonts w:asciiTheme="majorBidi" w:hAnsiTheme="majorBidi" w:cstheme="majorBidi"/>
        </w:rPr>
        <w:t>ArXiv Summarization</w:t>
      </w:r>
      <w:r w:rsidR="00960F09">
        <w:rPr>
          <w:rFonts w:asciiTheme="majorBidi" w:hAnsiTheme="majorBidi" w:cstheme="majorBidi"/>
        </w:rPr>
        <w:t xml:space="preserve"> dataset</w:t>
      </w:r>
      <w:r w:rsidRPr="00960F09">
        <w:rPr>
          <w:rFonts w:asciiTheme="majorBidi" w:hAnsiTheme="majorBidi" w:cstheme="majorBidi"/>
        </w:rPr>
        <w:t xml:space="preserve">, </w:t>
      </w:r>
      <w:r w:rsidRPr="00FC6D37">
        <w:rPr>
          <w:rFonts w:asciiTheme="majorBidi" w:hAnsiTheme="majorBidi" w:cstheme="majorBidi"/>
        </w:rPr>
        <w:t>ROUGE</w:t>
      </w:r>
      <w:r w:rsidR="00146253">
        <w:rPr>
          <w:rFonts w:asciiTheme="majorBidi" w:hAnsiTheme="majorBidi" w:cstheme="majorBidi"/>
        </w:rPr>
        <w:t xml:space="preserve"> </w:t>
      </w:r>
      <w:r w:rsidRPr="00FC6D37">
        <w:rPr>
          <w:rFonts w:asciiTheme="majorBidi" w:hAnsiTheme="majorBidi" w:cstheme="majorBidi"/>
        </w:rPr>
        <w:t>score evaluation</w:t>
      </w:r>
      <w:r w:rsidRPr="00960F09">
        <w:rPr>
          <w:rFonts w:asciiTheme="majorBidi" w:hAnsiTheme="majorBidi" w:cstheme="majorBidi"/>
        </w:rPr>
        <w:t>, Research efficiency</w:t>
      </w:r>
      <w:r w:rsidR="00960F09" w:rsidRPr="00960F09">
        <w:rPr>
          <w:rFonts w:asciiTheme="majorBidi" w:hAnsiTheme="majorBidi" w:cstheme="majorBidi"/>
        </w:rPr>
        <w:t>, Scientific Paper Summarization, Abstractive Summarization.</w:t>
      </w:r>
    </w:p>
    <w:p w14:paraId="327919F9" w14:textId="77777777" w:rsidR="00D46987" w:rsidRDefault="00D46987">
      <w:pPr>
        <w:spacing w:line="360" w:lineRule="auto"/>
        <w:jc w:val="both"/>
        <w:rPr>
          <w:rFonts w:asciiTheme="majorBidi" w:hAnsiTheme="majorBidi" w:cstheme="majorBidi"/>
        </w:rPr>
        <w:pPrChange w:id="80" w:author="Ibtisam Afzal" w:date="2024-10-13T09:45:00Z" w16du:dateUtc="2024-10-13T16:45:00Z">
          <w:pPr/>
        </w:pPrChange>
      </w:pPr>
      <w:r>
        <w:rPr>
          <w:rFonts w:asciiTheme="majorBidi" w:hAnsiTheme="majorBidi" w:cstheme="majorBidi"/>
        </w:rPr>
        <w:br w:type="page"/>
      </w:r>
    </w:p>
    <w:p w14:paraId="4F5B02A6" w14:textId="2ACB1F4A" w:rsidR="00D46987" w:rsidRPr="00D46987" w:rsidRDefault="00D46987">
      <w:pPr>
        <w:spacing w:before="240" w:after="0" w:line="360" w:lineRule="auto"/>
        <w:jc w:val="both"/>
        <w:rPr>
          <w:rFonts w:asciiTheme="majorBidi" w:hAnsiTheme="majorBidi"/>
          <w:b/>
          <w:rPrChange w:id="8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pPrChange w:id="82" w:author="Ibtisam Afzal" w:date="2024-10-13T09:45:00Z" w16du:dateUtc="2024-10-13T16:45:00Z">
          <w:pPr>
            <w:spacing w:after="0" w:line="360" w:lineRule="auto"/>
            <w:jc w:val="both"/>
          </w:pPr>
        </w:pPrChange>
      </w:pPr>
      <w:r>
        <w:rPr>
          <w:rFonts w:asciiTheme="majorBidi" w:hAnsiTheme="majorBidi"/>
          <w:b/>
          <w:rPrChange w:id="83" w:author="Ibtisam Afzal" w:date="2024-10-13T09:45:00Z" w16du:dateUtc="2024-10-13T16:45:00Z">
            <w:rPr>
              <w:rFonts w:asciiTheme="majorBidi" w:hAnsiTheme="majorBidi"/>
              <w:b/>
              <w:color w:val="000000" w:themeColor="text1"/>
            </w:rPr>
          </w:rPrChange>
        </w:rPr>
        <w:lastRenderedPageBreak/>
        <w:t>I</w:t>
      </w:r>
      <w:r w:rsidRPr="00D46987">
        <w:rPr>
          <w:rFonts w:asciiTheme="majorBidi" w:hAnsiTheme="majorBidi"/>
          <w:b/>
          <w:rPrChange w:id="84" w:author="Ibtisam Afzal" w:date="2024-10-13T09:45:00Z" w16du:dateUtc="2024-10-13T16:45:00Z">
            <w:rPr>
              <w:rFonts w:asciiTheme="majorBidi" w:hAnsiTheme="majorBidi"/>
              <w:b/>
              <w:color w:val="000000" w:themeColor="text1"/>
            </w:rPr>
          </w:rPrChange>
        </w:rPr>
        <w:t>ntroduction</w:t>
      </w:r>
    </w:p>
    <w:p w14:paraId="71816CB9" w14:textId="227E7F52" w:rsidR="00D46987" w:rsidRPr="00D46987" w:rsidRDefault="00D46987" w:rsidP="00D46987">
      <w:pPr>
        <w:spacing w:before="240" w:after="0" w:line="360" w:lineRule="auto"/>
        <w:jc w:val="both"/>
        <w:rPr>
          <w:rFonts w:asciiTheme="majorBidi" w:hAnsiTheme="majorBidi"/>
          <w:rPrChange w:id="85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</w:pPr>
      <w:r w:rsidRPr="00D46987">
        <w:rPr>
          <w:rFonts w:asciiTheme="majorBidi" w:hAnsiTheme="majorBidi"/>
          <w:rPrChange w:id="86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The </w:t>
      </w:r>
      <w:del w:id="87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 xml:space="preserve">exponential growth of </w:delText>
        </w:r>
      </w:del>
      <w:ins w:id="88" w:author="Ibtisam Afzal" w:date="2024-10-13T09:45:00Z" w16du:dateUtc="2024-10-13T16:45:00Z">
        <w:r w:rsidRPr="00D46987">
          <w:rPr>
            <w:rFonts w:asciiTheme="majorBidi" w:hAnsiTheme="majorBidi" w:cstheme="majorBidi"/>
          </w:rPr>
          <w:t xml:space="preserve">rapid increase in </w:t>
        </w:r>
      </w:ins>
      <w:r w:rsidRPr="00D46987">
        <w:rPr>
          <w:rFonts w:asciiTheme="majorBidi" w:hAnsiTheme="majorBidi"/>
          <w:rPrChange w:id="8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scientific research publications has </w:t>
      </w:r>
      <w:del w:id="90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 xml:space="preserve">created a significant </w:delText>
        </w:r>
      </w:del>
      <w:ins w:id="91" w:author="Ibtisam Afzal" w:date="2024-10-13T09:45:00Z" w16du:dateUtc="2024-10-13T16:45:00Z">
        <w:r w:rsidRPr="00D46987">
          <w:rPr>
            <w:rFonts w:asciiTheme="majorBidi" w:hAnsiTheme="majorBidi" w:cstheme="majorBidi"/>
          </w:rPr>
          <w:t xml:space="preserve">resulted in an overwhelming amount of </w:t>
        </w:r>
      </w:ins>
      <w:r w:rsidRPr="00D46987">
        <w:rPr>
          <w:rFonts w:asciiTheme="majorBidi" w:hAnsiTheme="majorBidi"/>
          <w:rPrChange w:id="92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information </w:t>
      </w:r>
      <w:del w:id="93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 xml:space="preserve">overload </w:delText>
        </w:r>
      </w:del>
      <w:r w:rsidRPr="00D46987">
        <w:rPr>
          <w:rFonts w:asciiTheme="majorBidi" w:hAnsiTheme="majorBidi"/>
          <w:rPrChange w:id="9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for researchers, making it </w:t>
      </w:r>
      <w:del w:id="95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challenging</w:delText>
        </w:r>
      </w:del>
      <w:ins w:id="96" w:author="Ibtisam Afzal" w:date="2024-10-13T09:45:00Z" w16du:dateUtc="2024-10-13T16:45:00Z">
        <w:r w:rsidRPr="00D46987">
          <w:rPr>
            <w:rFonts w:asciiTheme="majorBidi" w:hAnsiTheme="majorBidi" w:cstheme="majorBidi"/>
          </w:rPr>
          <w:t>difficult</w:t>
        </w:r>
      </w:ins>
      <w:r w:rsidRPr="00D46987">
        <w:rPr>
          <w:rFonts w:asciiTheme="majorBidi" w:hAnsiTheme="majorBidi"/>
          <w:rPrChange w:id="9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to </w:t>
      </w:r>
      <w:del w:id="98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keep up</w:delText>
        </w:r>
      </w:del>
      <w:ins w:id="99" w:author="Ibtisam Afzal" w:date="2024-10-13T09:45:00Z" w16du:dateUtc="2024-10-13T16:45:00Z">
        <w:r w:rsidRPr="00D46987">
          <w:rPr>
            <w:rFonts w:asciiTheme="majorBidi" w:hAnsiTheme="majorBidi" w:cstheme="majorBidi"/>
          </w:rPr>
          <w:t>stay updated</w:t>
        </w:r>
      </w:ins>
      <w:r w:rsidRPr="00D46987">
        <w:rPr>
          <w:rFonts w:asciiTheme="majorBidi" w:hAnsiTheme="majorBidi"/>
          <w:rPrChange w:id="10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with the latest </w:t>
      </w:r>
      <w:del w:id="101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findings</w:delText>
        </w:r>
      </w:del>
      <w:ins w:id="102" w:author="Ibtisam Afzal" w:date="2024-10-13T09:45:00Z" w16du:dateUtc="2024-10-13T16:45:00Z">
        <w:r w:rsidRPr="00D46987">
          <w:rPr>
            <w:rFonts w:asciiTheme="majorBidi" w:hAnsiTheme="majorBidi" w:cstheme="majorBidi"/>
          </w:rPr>
          <w:t>discoveries</w:t>
        </w:r>
      </w:ins>
      <w:r w:rsidRPr="00D46987">
        <w:rPr>
          <w:rFonts w:asciiTheme="majorBidi" w:hAnsiTheme="majorBidi"/>
          <w:rPrChange w:id="103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across various </w:t>
      </w:r>
      <w:del w:id="104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fields</w:delText>
        </w:r>
      </w:del>
      <w:ins w:id="105" w:author="Ibtisam Afzal" w:date="2024-10-13T09:45:00Z" w16du:dateUtc="2024-10-13T16:45:00Z">
        <w:r w:rsidRPr="00D46987">
          <w:rPr>
            <w:rFonts w:asciiTheme="majorBidi" w:hAnsiTheme="majorBidi" w:cstheme="majorBidi"/>
          </w:rPr>
          <w:t>disciplines</w:t>
        </w:r>
      </w:ins>
      <w:r w:rsidRPr="00D46987">
        <w:rPr>
          <w:rFonts w:asciiTheme="majorBidi" w:hAnsiTheme="majorBidi"/>
          <w:rPrChange w:id="106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. Automatic text summarization, first introduced by </w:t>
      </w:r>
      <w:r w:rsidR="00C35E89">
        <w:rPr>
          <w:rFonts w:asciiTheme="majorBidi" w:hAnsiTheme="majorBidi"/>
          <w:rPrChange w:id="10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begin"/>
      </w:r>
      <w:r w:rsidR="00C35E89">
        <w:rPr>
          <w:rFonts w:asciiTheme="majorBidi" w:hAnsiTheme="majorBidi"/>
          <w:rPrChange w:id="10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instrText xml:space="preserve"> ADDIN EN.CITE &lt;EndNote&gt;&lt;Cite&gt;&lt;Author&gt;Luhn&lt;/Author&gt;&lt;Year&gt;1958&lt;/Year&gt;&lt;RecNum&gt;1&lt;/RecNum&gt;&lt;DisplayText&gt;[1]&lt;/DisplayText&gt;&lt;record&gt;&lt;rec-number&gt;1&lt;/rec-number&gt;&lt;foreign-keys&gt;&lt;key app="EN" db-id="e0pd2zrppz5vv2ef2s65s2rcvfaz52xdfssw" timestamp="1728836593"&gt;1&lt;/key&gt;&lt;/foreign-keys&gt;&lt;ref-type name="Journal Article"&gt;17&lt;/ref-type&gt;&lt;contributors&gt;&lt;authors&gt;&lt;author&gt;Luhn, Hans Peter&lt;/author&gt;&lt;/authors&gt;&lt;/contributors&gt;&lt;titles&gt;&lt;title&gt;The automatic creation of literature abstracts&lt;/title&gt;&lt;secondary-title&gt;IBM Journal of research and development&lt;/secondary-title&gt;&lt;/titles&gt;&lt;periodical&gt;&lt;full-title&gt;IBM Journal of research and development&lt;/full-title&gt;&lt;/periodical&gt;&lt;pages&gt;159-165&lt;/pages&gt;&lt;volume&gt;2&lt;/volume&gt;&lt;number&gt;2&lt;/number&gt;&lt;dates&gt;&lt;year&gt;1958&lt;/year&gt;&lt;/dates&gt;&lt;isbn&gt;0018-8646&lt;/isbn&gt;&lt;urls&gt;&lt;/urls&gt;&lt;/record&gt;&lt;/Cite&gt;&lt;/EndNote&gt;</w:instrText>
      </w:r>
      <w:r w:rsidR="00C35E89">
        <w:rPr>
          <w:rFonts w:asciiTheme="majorBidi" w:hAnsiTheme="majorBidi"/>
          <w:rPrChange w:id="10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separate"/>
      </w:r>
      <w:r w:rsidR="00C35E89">
        <w:rPr>
          <w:rFonts w:asciiTheme="majorBidi" w:hAnsiTheme="majorBidi"/>
          <w:rPrChange w:id="11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[1]</w:t>
      </w:r>
      <w:r w:rsidR="00C35E89">
        <w:rPr>
          <w:rFonts w:asciiTheme="majorBidi" w:hAnsiTheme="majorBidi"/>
          <w:rPrChange w:id="11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end"/>
      </w:r>
      <w:r w:rsidR="00C35E89">
        <w:rPr>
          <w:rFonts w:asciiTheme="majorBidi" w:hAnsiTheme="majorBidi"/>
          <w:color w:val="FF0000"/>
          <w:rPrChange w:id="112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</w:t>
      </w:r>
      <w:del w:id="113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through his</w:delText>
        </w:r>
      </w:del>
      <w:ins w:id="114" w:author="Ibtisam Afzal" w:date="2024-10-13T09:45:00Z" w16du:dateUtc="2024-10-13T16:45:00Z">
        <w:r w:rsidRPr="00C35E89">
          <w:rPr>
            <w:rFonts w:asciiTheme="majorBidi" w:hAnsiTheme="majorBidi" w:cstheme="majorBidi"/>
            <w:color w:val="000000" w:themeColor="text1"/>
          </w:rPr>
          <w:t xml:space="preserve">in 1958 </w:t>
        </w:r>
        <w:r w:rsidRPr="00D46987">
          <w:rPr>
            <w:rFonts w:asciiTheme="majorBidi" w:hAnsiTheme="majorBidi" w:cstheme="majorBidi"/>
          </w:rPr>
          <w:t>using a</w:t>
        </w:r>
      </w:ins>
      <w:r w:rsidRPr="00D46987">
        <w:rPr>
          <w:rFonts w:asciiTheme="majorBidi" w:hAnsiTheme="majorBidi"/>
          <w:rPrChange w:id="115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frequency-based </w:t>
      </w:r>
      <w:del w:id="116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approach, aimed</w:delText>
        </w:r>
      </w:del>
      <w:ins w:id="117" w:author="Ibtisam Afzal" w:date="2024-10-13T09:45:00Z" w16du:dateUtc="2024-10-13T16:45:00Z">
        <w:r w:rsidRPr="00D46987">
          <w:rPr>
            <w:rFonts w:asciiTheme="majorBidi" w:hAnsiTheme="majorBidi" w:cstheme="majorBidi"/>
          </w:rPr>
          <w:t>method, sought</w:t>
        </w:r>
      </w:ins>
      <w:r w:rsidRPr="00D46987">
        <w:rPr>
          <w:rFonts w:asciiTheme="majorBidi" w:hAnsiTheme="majorBidi"/>
          <w:rPrChange w:id="11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to </w:t>
      </w:r>
      <w:del w:id="119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address</w:delText>
        </w:r>
      </w:del>
      <w:ins w:id="120" w:author="Ibtisam Afzal" w:date="2024-10-13T09:45:00Z" w16du:dateUtc="2024-10-13T16:45:00Z">
        <w:r w:rsidRPr="00D46987">
          <w:rPr>
            <w:rFonts w:asciiTheme="majorBidi" w:hAnsiTheme="majorBidi" w:cstheme="majorBidi"/>
          </w:rPr>
          <w:t>solve</w:t>
        </w:r>
      </w:ins>
      <w:r w:rsidRPr="00D46987">
        <w:rPr>
          <w:rFonts w:asciiTheme="majorBidi" w:hAnsiTheme="majorBidi"/>
          <w:rPrChange w:id="12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this </w:t>
      </w:r>
      <w:del w:id="122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issue</w:delText>
        </w:r>
      </w:del>
      <w:ins w:id="123" w:author="Ibtisam Afzal" w:date="2024-10-13T09:45:00Z" w16du:dateUtc="2024-10-13T16:45:00Z">
        <w:r w:rsidRPr="00D46987">
          <w:rPr>
            <w:rFonts w:asciiTheme="majorBidi" w:hAnsiTheme="majorBidi" w:cstheme="majorBidi"/>
          </w:rPr>
          <w:t>problem</w:t>
        </w:r>
      </w:ins>
      <w:r w:rsidRPr="00D46987">
        <w:rPr>
          <w:rFonts w:asciiTheme="majorBidi" w:hAnsiTheme="majorBidi"/>
          <w:rPrChange w:id="12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by </w:t>
      </w:r>
      <w:del w:id="125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condensing large texts</w:delText>
        </w:r>
      </w:del>
      <w:ins w:id="126" w:author="Ibtisam Afzal" w:date="2024-10-13T09:45:00Z" w16du:dateUtc="2024-10-13T16:45:00Z">
        <w:r w:rsidRPr="00D46987">
          <w:rPr>
            <w:rFonts w:asciiTheme="majorBidi" w:hAnsiTheme="majorBidi" w:cstheme="majorBidi"/>
          </w:rPr>
          <w:t>simplifying lengthy documents</w:t>
        </w:r>
      </w:ins>
      <w:r w:rsidRPr="00D46987">
        <w:rPr>
          <w:rFonts w:asciiTheme="majorBidi" w:hAnsiTheme="majorBidi"/>
          <w:rPrChange w:id="12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into </w:t>
      </w:r>
      <w:del w:id="128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concise</w:delText>
        </w:r>
      </w:del>
      <w:ins w:id="129" w:author="Ibtisam Afzal" w:date="2024-10-13T09:45:00Z" w16du:dateUtc="2024-10-13T16:45:00Z">
        <w:r w:rsidRPr="00D46987">
          <w:rPr>
            <w:rFonts w:asciiTheme="majorBidi" w:hAnsiTheme="majorBidi" w:cstheme="majorBidi"/>
          </w:rPr>
          <w:t>shorter</w:t>
        </w:r>
      </w:ins>
      <w:r w:rsidRPr="00D46987">
        <w:rPr>
          <w:rFonts w:asciiTheme="majorBidi" w:hAnsiTheme="majorBidi"/>
          <w:rPrChange w:id="13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summaries. Since then, </w:t>
      </w:r>
      <w:del w:id="131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numerous advancements</w:delText>
        </w:r>
      </w:del>
      <w:ins w:id="132" w:author="Ibtisam Afzal" w:date="2024-10-13T09:45:00Z" w16du:dateUtc="2024-10-13T16:45:00Z">
        <w:r w:rsidRPr="00D46987">
          <w:rPr>
            <w:rFonts w:asciiTheme="majorBidi" w:hAnsiTheme="majorBidi" w:cstheme="majorBidi"/>
          </w:rPr>
          <w:t>various improvements</w:t>
        </w:r>
      </w:ins>
      <w:r w:rsidRPr="00D46987">
        <w:rPr>
          <w:rFonts w:asciiTheme="majorBidi" w:hAnsiTheme="majorBidi"/>
          <w:rPrChange w:id="133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have been made, </w:t>
      </w:r>
      <w:del w:id="134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such as</w:delText>
        </w:r>
      </w:del>
      <w:ins w:id="135" w:author="Ibtisam Afzal" w:date="2024-10-13T09:45:00Z" w16du:dateUtc="2024-10-13T16:45:00Z">
        <w:r w:rsidRPr="00D46987">
          <w:rPr>
            <w:rFonts w:asciiTheme="majorBidi" w:hAnsiTheme="majorBidi" w:cstheme="majorBidi"/>
          </w:rPr>
          <w:t>including</w:t>
        </w:r>
      </w:ins>
      <w:r w:rsidRPr="00D46987">
        <w:rPr>
          <w:rFonts w:asciiTheme="majorBidi" w:hAnsiTheme="majorBidi"/>
          <w:rPrChange w:id="136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the </w:t>
      </w:r>
      <w:del w:id="137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introduction</w:delText>
        </w:r>
      </w:del>
      <w:ins w:id="138" w:author="Ibtisam Afzal" w:date="2024-10-13T09:45:00Z" w16du:dateUtc="2024-10-13T16:45:00Z">
        <w:r w:rsidRPr="00D46987">
          <w:rPr>
            <w:rFonts w:asciiTheme="majorBidi" w:hAnsiTheme="majorBidi" w:cstheme="majorBidi"/>
          </w:rPr>
          <w:t>development</w:t>
        </w:r>
      </w:ins>
      <w:r w:rsidRPr="00D46987">
        <w:rPr>
          <w:rFonts w:asciiTheme="majorBidi" w:hAnsiTheme="majorBidi"/>
          <w:rPrChange w:id="13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of vector space models by</w:t>
      </w:r>
      <w:r w:rsidR="00C35E89">
        <w:rPr>
          <w:rFonts w:asciiTheme="majorBidi" w:hAnsiTheme="majorBidi"/>
          <w:color w:val="FF0000"/>
          <w:rPrChange w:id="14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</w:t>
      </w:r>
      <w:r w:rsidR="00C35E89" w:rsidRPr="00C35E89">
        <w:rPr>
          <w:rFonts w:asciiTheme="majorBidi" w:hAnsiTheme="majorBidi" w:cstheme="majorBidi"/>
          <w:color w:val="000000" w:themeColor="text1"/>
        </w:rPr>
        <w:fldChar w:fldCharType="begin"/>
      </w:r>
      <w:r w:rsidR="00C35E89" w:rsidRPr="00C35E89">
        <w:rPr>
          <w:rFonts w:asciiTheme="majorBidi" w:hAnsiTheme="majorBidi" w:cstheme="majorBidi"/>
          <w:color w:val="000000" w:themeColor="text1"/>
        </w:rPr>
        <w:instrText xml:space="preserve"> ADDIN EN.CITE &lt;EndNote&gt;&lt;Cite&gt;&lt;Author&gt;Salton&lt;/Author&gt;&lt;Year&gt;1983&lt;/Year&gt;&lt;RecNum&gt;2&lt;/RecNum&gt;&lt;DisplayText&gt;[2]&lt;/DisplayText&gt;&lt;record&gt;&lt;rec-number&gt;2&lt;/rec-number&gt;&lt;foreign-keys&gt;&lt;key app="EN" db-id="e0pd2zrppz5vv2ef2s65s2rcvfaz52xdfssw" timestamp="1728836649"&gt;2&lt;/key&gt;&lt;/foreign-keys&gt;&lt;ref-type name="Journal Article"&gt;17&lt;/ref-type&gt;&lt;contributors&gt;&lt;authors&gt;&lt;author&gt;Salton, Gerard&lt;/author&gt;&lt;/authors&gt;&lt;/contributors&gt;&lt;titles&gt;&lt;title&gt;Modern information retrieval&lt;/title&gt;&lt;secondary-title&gt;(No Title)&lt;/secondary-title&gt;&lt;/titles&gt;&lt;periodical&gt;&lt;full-title&gt;(No Title)&lt;/full-title&gt;&lt;/periodical&gt;&lt;dates&gt;&lt;year&gt;1983&lt;/year&gt;&lt;/dates&gt;&lt;urls&gt;&lt;/urls&gt;&lt;/record&gt;&lt;/Cite&gt;&lt;/EndNote&gt;</w:instrText>
      </w:r>
      <w:r w:rsidR="00C35E89" w:rsidRPr="00C35E89">
        <w:rPr>
          <w:rFonts w:asciiTheme="majorBidi" w:hAnsiTheme="majorBidi" w:cstheme="majorBidi"/>
          <w:color w:val="000000" w:themeColor="text1"/>
        </w:rPr>
        <w:fldChar w:fldCharType="separate"/>
      </w:r>
      <w:r w:rsidR="00C35E89" w:rsidRPr="00C35E89">
        <w:rPr>
          <w:rFonts w:asciiTheme="majorBidi" w:hAnsiTheme="majorBidi" w:cstheme="majorBidi"/>
          <w:noProof/>
          <w:color w:val="000000" w:themeColor="text1"/>
        </w:rPr>
        <w:t>[2]</w:t>
      </w:r>
      <w:r w:rsidR="00C35E89" w:rsidRPr="00C35E89">
        <w:rPr>
          <w:rFonts w:asciiTheme="majorBidi" w:hAnsiTheme="majorBidi" w:cstheme="majorBidi"/>
          <w:color w:val="000000" w:themeColor="text1"/>
        </w:rPr>
        <w:fldChar w:fldCharType="end"/>
      </w:r>
      <w:r w:rsidRPr="00D46987">
        <w:rPr>
          <w:rFonts w:asciiTheme="majorBidi" w:hAnsiTheme="majorBidi"/>
          <w:rPrChange w:id="14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, which </w:t>
      </w:r>
      <w:del w:id="142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provided</w:delText>
        </w:r>
      </w:del>
      <w:ins w:id="143" w:author="Ibtisam Afzal" w:date="2024-10-13T09:45:00Z" w16du:dateUtc="2024-10-13T16:45:00Z">
        <w:r w:rsidRPr="00D46987">
          <w:rPr>
            <w:rFonts w:asciiTheme="majorBidi" w:hAnsiTheme="majorBidi" w:cstheme="majorBidi"/>
          </w:rPr>
          <w:t>created</w:t>
        </w:r>
      </w:ins>
      <w:r w:rsidRPr="00D46987">
        <w:rPr>
          <w:rFonts w:asciiTheme="majorBidi" w:hAnsiTheme="majorBidi"/>
          <w:rPrChange w:id="14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a </w:t>
      </w:r>
      <w:del w:id="145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robust framework</w:delText>
        </w:r>
      </w:del>
      <w:ins w:id="146" w:author="Ibtisam Afzal" w:date="2024-10-13T09:45:00Z" w16du:dateUtc="2024-10-13T16:45:00Z">
        <w:r w:rsidRPr="00D46987">
          <w:rPr>
            <w:rFonts w:asciiTheme="majorBidi" w:hAnsiTheme="majorBidi" w:cstheme="majorBidi"/>
          </w:rPr>
          <w:t>strong system</w:t>
        </w:r>
      </w:ins>
      <w:r w:rsidRPr="00D46987">
        <w:rPr>
          <w:rFonts w:asciiTheme="majorBidi" w:hAnsiTheme="majorBidi"/>
          <w:rPrChange w:id="14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for </w:t>
      </w:r>
      <w:ins w:id="148" w:author="Ibtisam Afzal" w:date="2024-10-13T09:45:00Z" w16du:dateUtc="2024-10-13T16:45:00Z">
        <w:r w:rsidRPr="00D46987">
          <w:rPr>
            <w:rFonts w:asciiTheme="majorBidi" w:hAnsiTheme="majorBidi" w:cstheme="majorBidi"/>
          </w:rPr>
          <w:t xml:space="preserve">retrieving </w:t>
        </w:r>
      </w:ins>
      <w:r w:rsidRPr="00D46987">
        <w:rPr>
          <w:rFonts w:asciiTheme="majorBidi" w:hAnsiTheme="majorBidi"/>
          <w:rPrChange w:id="14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information </w:t>
      </w:r>
      <w:del w:id="150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 xml:space="preserve">retrieval </w:delText>
        </w:r>
      </w:del>
      <w:r w:rsidRPr="00D46987">
        <w:rPr>
          <w:rFonts w:asciiTheme="majorBidi" w:hAnsiTheme="majorBidi"/>
          <w:rPrChange w:id="15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and </w:t>
      </w:r>
      <w:del w:id="152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laid</w:delText>
        </w:r>
      </w:del>
      <w:ins w:id="153" w:author="Ibtisam Afzal" w:date="2024-10-13T09:45:00Z" w16du:dateUtc="2024-10-13T16:45:00Z">
        <w:r w:rsidRPr="00D46987">
          <w:rPr>
            <w:rFonts w:asciiTheme="majorBidi" w:hAnsiTheme="majorBidi" w:cstheme="majorBidi"/>
          </w:rPr>
          <w:t>formed</w:t>
        </w:r>
      </w:ins>
      <w:r w:rsidRPr="00D46987">
        <w:rPr>
          <w:rFonts w:asciiTheme="majorBidi" w:hAnsiTheme="majorBidi"/>
          <w:rPrChange w:id="15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the </w:t>
      </w:r>
      <w:del w:id="155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foundation</w:delText>
        </w:r>
      </w:del>
      <w:ins w:id="156" w:author="Ibtisam Afzal" w:date="2024-10-13T09:45:00Z" w16du:dateUtc="2024-10-13T16:45:00Z">
        <w:r w:rsidRPr="00D46987">
          <w:rPr>
            <w:rFonts w:asciiTheme="majorBidi" w:hAnsiTheme="majorBidi" w:cstheme="majorBidi"/>
          </w:rPr>
          <w:t>basis</w:t>
        </w:r>
      </w:ins>
      <w:r w:rsidRPr="00D46987">
        <w:rPr>
          <w:rFonts w:asciiTheme="majorBidi" w:hAnsiTheme="majorBidi"/>
          <w:rPrChange w:id="15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for statistical summarization </w:t>
      </w:r>
      <w:del w:id="158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techniques</w:delText>
        </w:r>
      </w:del>
      <w:ins w:id="159" w:author="Ibtisam Afzal" w:date="2024-10-13T09:45:00Z" w16du:dateUtc="2024-10-13T16:45:00Z">
        <w:r w:rsidRPr="00D46987">
          <w:rPr>
            <w:rFonts w:asciiTheme="majorBidi" w:hAnsiTheme="majorBidi" w:cstheme="majorBidi"/>
          </w:rPr>
          <w:t>methods</w:t>
        </w:r>
      </w:ins>
      <w:r w:rsidRPr="00D46987">
        <w:rPr>
          <w:rFonts w:asciiTheme="majorBidi" w:hAnsiTheme="majorBidi"/>
          <w:rPrChange w:id="16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. Further </w:t>
      </w:r>
      <w:del w:id="161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developments by</w:delText>
        </w:r>
      </w:del>
      <w:ins w:id="162" w:author="Ibtisam Afzal" w:date="2024-10-13T09:45:00Z" w16du:dateUtc="2024-10-13T16:45:00Z">
        <w:r w:rsidRPr="00D46987">
          <w:rPr>
            <w:rFonts w:asciiTheme="majorBidi" w:hAnsiTheme="majorBidi" w:cstheme="majorBidi"/>
          </w:rPr>
          <w:t>progress was made in the 1990s when</w:t>
        </w:r>
      </w:ins>
      <w:r w:rsidRPr="00D46987">
        <w:rPr>
          <w:rFonts w:asciiTheme="majorBidi" w:hAnsiTheme="majorBidi"/>
          <w:rPrChange w:id="163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</w:t>
      </w:r>
      <w:r w:rsidR="00C35E89">
        <w:rPr>
          <w:rFonts w:asciiTheme="majorBidi" w:hAnsiTheme="majorBidi"/>
          <w:rPrChange w:id="16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begin"/>
      </w:r>
      <w:r w:rsidR="00C35E89">
        <w:rPr>
          <w:rFonts w:asciiTheme="majorBidi" w:hAnsiTheme="majorBidi"/>
          <w:rPrChange w:id="165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instrText xml:space="preserve"> ADDIN EN.CITE &lt;EndNote&gt;&lt;Cite&gt;&lt;Author&gt;Kupiec&lt;/Author&gt;&lt;Year&gt;1995&lt;/Year&gt;&lt;RecNum&gt;3&lt;/RecNum&gt;&lt;DisplayText&gt;[3]&lt;/DisplayText&gt;&lt;record&gt;&lt;rec-number&gt;3&lt;/rec-number&gt;&lt;foreign-keys&gt;&lt;key app="EN" db-id="e0pd2zrppz5vv2ef2s65s2rcvfaz52xdfssw" timestamp="1728836726"&gt;3&lt;/key&gt;&lt;/foreign-keys&gt;&lt;ref-type name="Conference Proceedings"&gt;10&lt;/ref-type&gt;&lt;contributors&gt;&lt;authors&gt;&lt;author&gt;Kupiec, Julian&lt;/author&gt;&lt;author&gt;Pedersen, Jan&lt;/author&gt;&lt;author&gt;Chen, Francine&lt;/author&gt;&lt;/authors&gt;&lt;/contributors&gt;&lt;titles&gt;&lt;title&gt;A trainable document summarizer&lt;/title&gt;&lt;secondary-title&gt;Proceedings of the 18th annual international ACM SIGIR conference on Research and development in information retrieval&lt;/secondary-title&gt;&lt;/titles&gt;&lt;pages&gt;68-73&lt;/pages&gt;&lt;dates&gt;&lt;year&gt;1995&lt;/year&gt;&lt;/dates&gt;&lt;urls&gt;&lt;/urls&gt;&lt;/record&gt;&lt;/Cite&gt;&lt;/EndNote&gt;</w:instrText>
      </w:r>
      <w:r w:rsidR="00C35E89">
        <w:rPr>
          <w:rFonts w:asciiTheme="majorBidi" w:hAnsiTheme="majorBidi"/>
          <w:rPrChange w:id="166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separate"/>
      </w:r>
      <w:r w:rsidR="00C35E89">
        <w:rPr>
          <w:rFonts w:asciiTheme="majorBidi" w:hAnsiTheme="majorBidi"/>
          <w:rPrChange w:id="16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[3]</w:t>
      </w:r>
      <w:r w:rsidR="00C35E89">
        <w:rPr>
          <w:rFonts w:asciiTheme="majorBidi" w:hAnsiTheme="majorBidi"/>
          <w:rPrChange w:id="16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end"/>
      </w:r>
      <w:r w:rsidR="00C35E89">
        <w:rPr>
          <w:rFonts w:asciiTheme="majorBidi" w:hAnsiTheme="majorBidi"/>
          <w:color w:val="FF0000"/>
          <w:rPrChange w:id="16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</w:t>
      </w:r>
      <w:del w:id="170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 xml:space="preserve">in the 1990s </w:delText>
        </w:r>
      </w:del>
      <w:r w:rsidRPr="00D46987">
        <w:rPr>
          <w:rFonts w:asciiTheme="majorBidi" w:hAnsiTheme="majorBidi"/>
          <w:rPrChange w:id="17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introduced statistical </w:t>
      </w:r>
      <w:del w:id="172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methods</w:delText>
        </w:r>
      </w:del>
      <w:ins w:id="173" w:author="Ibtisam Afzal" w:date="2024-10-13T09:45:00Z" w16du:dateUtc="2024-10-13T16:45:00Z">
        <w:r w:rsidRPr="00D46987">
          <w:rPr>
            <w:rFonts w:asciiTheme="majorBidi" w:hAnsiTheme="majorBidi" w:cstheme="majorBidi"/>
          </w:rPr>
          <w:t>techniques</w:t>
        </w:r>
      </w:ins>
      <w:r w:rsidRPr="00D46987">
        <w:rPr>
          <w:rFonts w:asciiTheme="majorBidi" w:hAnsiTheme="majorBidi"/>
          <w:rPrChange w:id="17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to improve summary </w:t>
      </w:r>
      <w:del w:id="175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accuracy, and</w:delText>
        </w:r>
      </w:del>
      <w:ins w:id="176" w:author="Ibtisam Afzal" w:date="2024-10-13T09:45:00Z" w16du:dateUtc="2024-10-13T16:45:00Z">
        <w:r w:rsidRPr="00D46987">
          <w:rPr>
            <w:rFonts w:asciiTheme="majorBidi" w:hAnsiTheme="majorBidi" w:cstheme="majorBidi"/>
          </w:rPr>
          <w:t>precision, while</w:t>
        </w:r>
      </w:ins>
      <w:r w:rsidRPr="00D46987">
        <w:rPr>
          <w:rFonts w:asciiTheme="majorBidi" w:hAnsiTheme="majorBidi"/>
          <w:rPrChange w:id="17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researchers like </w:t>
      </w:r>
      <w:r w:rsidR="00C35E89">
        <w:rPr>
          <w:rFonts w:asciiTheme="majorBidi" w:hAnsiTheme="majorBidi"/>
          <w:rPrChange w:id="17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begin"/>
      </w:r>
      <w:r w:rsidR="00C35E89">
        <w:rPr>
          <w:rFonts w:asciiTheme="majorBidi" w:hAnsiTheme="majorBidi"/>
          <w:rPrChange w:id="17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instrText xml:space="preserve"> ADDIN EN.CITE &lt;EndNote&gt;&lt;Cite&gt;&lt;Author&gt;Mani&lt;/Author&gt;&lt;Year&gt;2001&lt;/Year&gt;&lt;RecNum&gt;4&lt;/RecNum&gt;&lt;DisplayText&gt;[4, 5]&lt;/DisplayText&gt;&lt;record&gt;&lt;rec-number&gt;4&lt;/rec-number&gt;&lt;foreign-keys&gt;&lt;key app="EN" db-id="e0pd2zrppz5vv2ef2s65s2rcvfaz52xdfssw" timestamp="1728836755"&gt;4&lt;/key&gt;&lt;/foreign-keys&gt;&lt;ref-type name="Journal Article"&gt;17&lt;/ref-type&gt;&lt;contributors&gt;&lt;authors&gt;&lt;author&gt;Mani, I&lt;/author&gt;&lt;author&gt;Maybury, M&lt;/author&gt;&lt;/authors&gt;&lt;/contributors&gt;&lt;titles&gt;&lt;title&gt;Automatic summarization John Benjamin’s publishing Co&lt;/title&gt;&lt;/titles&gt;&lt;dates&gt;&lt;year&gt;2001&lt;/year&gt;&lt;/dates&gt;&lt;urls&gt;&lt;/urls&gt;&lt;/record&gt;&lt;/Cite&gt;&lt;Cite&gt;&lt;Author&gt;Mihalcea&lt;/Author&gt;&lt;Year&gt;2004&lt;/Year&gt;&lt;RecNum&gt;5&lt;/RecNum&gt;&lt;record&gt;&lt;rec-number&gt;5&lt;/rec-number&gt;&lt;foreign-keys&gt;&lt;key app="EN" db-id="e0pd2zrppz5vv2ef2s65s2rcvfaz52xdfssw" timestamp="1728836815"&gt;5&lt;/key&gt;&lt;/foreign-keys&gt;&lt;ref-type name="Conference Proceedings"&gt;10&lt;/ref-type&gt;&lt;contributors&gt;&lt;authors&gt;&lt;author&gt;Mihalcea, Rada&lt;/author&gt;&lt;author&gt;Tarau, Paul&lt;/author&gt;&lt;/authors&gt;&lt;/contributors&gt;&lt;titles&gt;&lt;title&gt;Textrank: Bringing order into text&lt;/title&gt;&lt;secondary-title&gt;Proceedings of the 2004 conference on empirical methods in natural language processing&lt;/secondary-title&gt;&lt;/titles&gt;&lt;pages&gt;404-411&lt;/pages&gt;&lt;dates&gt;&lt;year&gt;2004&lt;/year&gt;&lt;/dates&gt;&lt;urls&gt;&lt;/urls&gt;&lt;/record&gt;&lt;/Cite&gt;&lt;/EndNote&gt;</w:instrText>
      </w:r>
      <w:r w:rsidR="00C35E89">
        <w:rPr>
          <w:rFonts w:asciiTheme="majorBidi" w:hAnsiTheme="majorBidi"/>
          <w:rPrChange w:id="18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separate"/>
      </w:r>
      <w:r w:rsidR="00C35E89">
        <w:rPr>
          <w:rFonts w:asciiTheme="majorBidi" w:hAnsiTheme="majorBidi"/>
          <w:rPrChange w:id="18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[4, 5]</w:t>
      </w:r>
      <w:r w:rsidR="00C35E89">
        <w:rPr>
          <w:rFonts w:asciiTheme="majorBidi" w:hAnsiTheme="majorBidi"/>
          <w:rPrChange w:id="182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end"/>
      </w:r>
      <w:r w:rsidR="00C35E89">
        <w:rPr>
          <w:rFonts w:asciiTheme="majorBidi" w:hAnsiTheme="majorBidi"/>
          <w:color w:val="FF0000"/>
          <w:rPrChange w:id="183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</w:t>
      </w:r>
      <w:r w:rsidRPr="00D46987">
        <w:rPr>
          <w:rFonts w:asciiTheme="majorBidi" w:hAnsiTheme="majorBidi"/>
          <w:rPrChange w:id="18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expanded the field </w:t>
      </w:r>
      <w:del w:id="185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by exploring</w:delText>
        </w:r>
      </w:del>
      <w:ins w:id="186" w:author="Ibtisam Afzal" w:date="2024-10-13T09:45:00Z" w16du:dateUtc="2024-10-13T16:45:00Z">
        <w:r w:rsidRPr="00D46987">
          <w:rPr>
            <w:rFonts w:asciiTheme="majorBidi" w:hAnsiTheme="majorBidi" w:cstheme="majorBidi"/>
          </w:rPr>
          <w:t>with</w:t>
        </w:r>
      </w:ins>
      <w:r w:rsidRPr="00D46987">
        <w:rPr>
          <w:rFonts w:asciiTheme="majorBidi" w:hAnsiTheme="majorBidi"/>
          <w:rPrChange w:id="18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machine learning and graph-based </w:t>
      </w:r>
      <w:del w:id="188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methods for summarization</w:delText>
        </w:r>
      </w:del>
      <w:ins w:id="189" w:author="Ibtisam Afzal" w:date="2024-10-13T09:45:00Z" w16du:dateUtc="2024-10-13T16:45:00Z">
        <w:r w:rsidRPr="00D46987">
          <w:rPr>
            <w:rFonts w:asciiTheme="majorBidi" w:hAnsiTheme="majorBidi" w:cstheme="majorBidi"/>
          </w:rPr>
          <w:t>approaches</w:t>
        </w:r>
      </w:ins>
      <w:r w:rsidRPr="00D46987">
        <w:rPr>
          <w:rFonts w:asciiTheme="majorBidi" w:hAnsiTheme="majorBidi"/>
          <w:rPrChange w:id="19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.</w:t>
      </w:r>
    </w:p>
    <w:p w14:paraId="0D34EDEC" w14:textId="0B414EF8" w:rsidR="00D46987" w:rsidRPr="00D46987" w:rsidRDefault="00D46987" w:rsidP="00D46987">
      <w:pPr>
        <w:spacing w:before="240" w:after="0" w:line="360" w:lineRule="auto"/>
        <w:jc w:val="both"/>
        <w:rPr>
          <w:rFonts w:asciiTheme="majorBidi" w:hAnsiTheme="majorBidi"/>
          <w:rPrChange w:id="19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</w:pPr>
      <w:r w:rsidRPr="00D46987">
        <w:rPr>
          <w:rFonts w:asciiTheme="majorBidi" w:hAnsiTheme="majorBidi"/>
          <w:rPrChange w:id="192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Despite these advancements, </w:t>
      </w:r>
      <w:del w:id="193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existing</w:delText>
        </w:r>
      </w:del>
      <w:ins w:id="194" w:author="Ibtisam Afzal" w:date="2024-10-13T09:45:00Z" w16du:dateUtc="2024-10-13T16:45:00Z">
        <w:r w:rsidRPr="00D46987">
          <w:rPr>
            <w:rFonts w:asciiTheme="majorBidi" w:hAnsiTheme="majorBidi" w:cstheme="majorBidi"/>
          </w:rPr>
          <w:t>current</w:t>
        </w:r>
      </w:ins>
      <w:r w:rsidRPr="00D46987">
        <w:rPr>
          <w:rFonts w:asciiTheme="majorBidi" w:hAnsiTheme="majorBidi"/>
          <w:rPrChange w:id="195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models still face </w:t>
      </w:r>
      <w:del w:id="196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challenges</w:delText>
        </w:r>
      </w:del>
      <w:ins w:id="197" w:author="Ibtisam Afzal" w:date="2024-10-13T09:45:00Z" w16du:dateUtc="2024-10-13T16:45:00Z">
        <w:r w:rsidRPr="00D46987">
          <w:rPr>
            <w:rFonts w:asciiTheme="majorBidi" w:hAnsiTheme="majorBidi" w:cstheme="majorBidi"/>
          </w:rPr>
          <w:t>difficulties</w:t>
        </w:r>
      </w:ins>
      <w:r w:rsidRPr="00D46987">
        <w:rPr>
          <w:rFonts w:asciiTheme="majorBidi" w:hAnsiTheme="majorBidi"/>
          <w:rPrChange w:id="19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when </w:t>
      </w:r>
      <w:del w:id="199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applied to</w:delText>
        </w:r>
      </w:del>
      <w:ins w:id="200" w:author="Ibtisam Afzal" w:date="2024-10-13T09:45:00Z" w16du:dateUtc="2024-10-13T16:45:00Z">
        <w:r w:rsidRPr="00D46987">
          <w:rPr>
            <w:rFonts w:asciiTheme="majorBidi" w:hAnsiTheme="majorBidi" w:cstheme="majorBidi"/>
          </w:rPr>
          <w:t>dealing with</w:t>
        </w:r>
      </w:ins>
      <w:r w:rsidRPr="00D46987">
        <w:rPr>
          <w:rFonts w:asciiTheme="majorBidi" w:hAnsiTheme="majorBidi"/>
          <w:rPrChange w:id="20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scientific texts, which are often </w:t>
      </w:r>
      <w:del w:id="202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dense,</w:delText>
        </w:r>
      </w:del>
      <w:ins w:id="203" w:author="Ibtisam Afzal" w:date="2024-10-13T09:45:00Z" w16du:dateUtc="2024-10-13T16:45:00Z">
        <w:r w:rsidRPr="00D46987">
          <w:rPr>
            <w:rFonts w:asciiTheme="majorBidi" w:hAnsiTheme="majorBidi" w:cstheme="majorBidi"/>
          </w:rPr>
          <w:t>complex, highly</w:t>
        </w:r>
      </w:ins>
      <w:r w:rsidRPr="00D46987">
        <w:rPr>
          <w:rFonts w:asciiTheme="majorBidi" w:hAnsiTheme="majorBidi"/>
          <w:rPrChange w:id="20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technical, and </w:t>
      </w:r>
      <w:del w:id="205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 xml:space="preserve">domain </w:delText>
        </w:r>
      </w:del>
      <w:r w:rsidRPr="00D46987">
        <w:rPr>
          <w:rFonts w:asciiTheme="majorBidi" w:hAnsiTheme="majorBidi"/>
          <w:rPrChange w:id="206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specific</w:t>
      </w:r>
      <w:del w:id="207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. The</w:delText>
        </w:r>
      </w:del>
      <w:ins w:id="208" w:author="Ibtisam Afzal" w:date="2024-10-13T09:45:00Z" w16du:dateUtc="2024-10-13T16:45:00Z">
        <w:r w:rsidRPr="00D46987">
          <w:rPr>
            <w:rFonts w:asciiTheme="majorBidi" w:hAnsiTheme="majorBidi" w:cstheme="majorBidi"/>
          </w:rPr>
          <w:t xml:space="preserve"> to particular fields. As the volume of publications continues to rise, there is an increasing</w:t>
        </w:r>
      </w:ins>
      <w:r w:rsidRPr="00D46987">
        <w:rPr>
          <w:rFonts w:asciiTheme="majorBidi" w:hAnsiTheme="majorBidi"/>
          <w:rPrChange w:id="20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need for </w:t>
      </w:r>
      <w:del w:id="210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improved</w:delText>
        </w:r>
      </w:del>
      <w:ins w:id="211" w:author="Ibtisam Afzal" w:date="2024-10-13T09:45:00Z" w16du:dateUtc="2024-10-13T16:45:00Z">
        <w:r w:rsidRPr="00D46987">
          <w:rPr>
            <w:rFonts w:asciiTheme="majorBidi" w:hAnsiTheme="majorBidi" w:cstheme="majorBidi"/>
          </w:rPr>
          <w:t>better</w:t>
        </w:r>
      </w:ins>
      <w:r w:rsidRPr="00D46987">
        <w:rPr>
          <w:rFonts w:asciiTheme="majorBidi" w:hAnsiTheme="majorBidi"/>
          <w:rPrChange w:id="212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tools that can </w:t>
      </w:r>
      <w:del w:id="213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efficiently</w:delText>
        </w:r>
      </w:del>
      <w:ins w:id="214" w:author="Ibtisam Afzal" w:date="2024-10-13T09:45:00Z" w16du:dateUtc="2024-10-13T16:45:00Z">
        <w:r w:rsidRPr="00D46987">
          <w:rPr>
            <w:rFonts w:asciiTheme="majorBidi" w:hAnsiTheme="majorBidi" w:cstheme="majorBidi"/>
          </w:rPr>
          <w:t>effectively</w:t>
        </w:r>
      </w:ins>
      <w:r w:rsidRPr="00D46987">
        <w:rPr>
          <w:rFonts w:asciiTheme="majorBidi" w:hAnsiTheme="majorBidi"/>
          <w:rPrChange w:id="215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summarize such </w:t>
      </w:r>
      <w:del w:id="216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papers remains urgent as the number of publications continues to grow</w:delText>
        </w:r>
      </w:del>
      <w:ins w:id="217" w:author="Ibtisam Afzal" w:date="2024-10-13T09:45:00Z" w16du:dateUtc="2024-10-13T16:45:00Z">
        <w:r w:rsidRPr="00D46987">
          <w:rPr>
            <w:rFonts w:asciiTheme="majorBidi" w:hAnsiTheme="majorBidi" w:cstheme="majorBidi"/>
          </w:rPr>
          <w:t>documents</w:t>
        </w:r>
      </w:ins>
      <w:r w:rsidRPr="00D46987">
        <w:rPr>
          <w:rFonts w:asciiTheme="majorBidi" w:hAnsiTheme="majorBidi"/>
          <w:rPrChange w:id="21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.</w:t>
      </w:r>
    </w:p>
    <w:p w14:paraId="42981BD3" w14:textId="0500C64E" w:rsidR="00D46987" w:rsidRPr="00D46987" w:rsidRDefault="00D46987" w:rsidP="00D46987">
      <w:pPr>
        <w:spacing w:before="240" w:after="0" w:line="360" w:lineRule="auto"/>
        <w:jc w:val="both"/>
        <w:rPr>
          <w:rFonts w:asciiTheme="majorBidi" w:hAnsiTheme="majorBidi"/>
          <w:rPrChange w:id="21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</w:pPr>
      <w:r w:rsidRPr="00D46987">
        <w:rPr>
          <w:rFonts w:asciiTheme="majorBidi" w:hAnsiTheme="majorBidi"/>
          <w:rPrChange w:id="22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While </w:t>
      </w:r>
      <w:del w:id="221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many</w:delText>
        </w:r>
      </w:del>
      <w:ins w:id="222" w:author="Ibtisam Afzal" w:date="2024-10-13T09:45:00Z" w16du:dateUtc="2024-10-13T16:45:00Z">
        <w:r w:rsidRPr="00D46987">
          <w:rPr>
            <w:rFonts w:asciiTheme="majorBidi" w:hAnsiTheme="majorBidi" w:cstheme="majorBidi"/>
          </w:rPr>
          <w:t>several</w:t>
        </w:r>
      </w:ins>
      <w:r w:rsidRPr="00D46987">
        <w:rPr>
          <w:rFonts w:asciiTheme="majorBidi" w:hAnsiTheme="majorBidi"/>
          <w:rPrChange w:id="223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text summarization models have been </w:t>
      </w:r>
      <w:del w:id="224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developed</w:delText>
        </w:r>
      </w:del>
      <w:ins w:id="225" w:author="Ibtisam Afzal" w:date="2024-10-13T09:45:00Z" w16du:dateUtc="2024-10-13T16:45:00Z">
        <w:r w:rsidRPr="00D46987">
          <w:rPr>
            <w:rFonts w:asciiTheme="majorBidi" w:hAnsiTheme="majorBidi" w:cstheme="majorBidi"/>
          </w:rPr>
          <w:t>created</w:t>
        </w:r>
      </w:ins>
      <w:r w:rsidRPr="00D46987">
        <w:rPr>
          <w:rFonts w:asciiTheme="majorBidi" w:hAnsiTheme="majorBidi"/>
          <w:rPrChange w:id="226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, transformer-based models like the Text-to-Text Transfer Transformer (T5) have </w:t>
      </w:r>
      <w:del w:id="227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demonstrated considerable promise.</w:delText>
        </w:r>
      </w:del>
      <w:ins w:id="228" w:author="Ibtisam Afzal" w:date="2024-10-13T09:45:00Z" w16du:dateUtc="2024-10-13T16:45:00Z">
        <w:r w:rsidRPr="00D46987">
          <w:rPr>
            <w:rFonts w:asciiTheme="majorBidi" w:hAnsiTheme="majorBidi" w:cstheme="majorBidi"/>
          </w:rPr>
          <w:t>shown great potential.</w:t>
        </w:r>
      </w:ins>
      <w:r w:rsidRPr="00D46987">
        <w:rPr>
          <w:rFonts w:asciiTheme="majorBidi" w:hAnsiTheme="majorBidi"/>
          <w:rPrChange w:id="22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However, these models often </w:t>
      </w:r>
      <w:del w:id="230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struggle</w:delText>
        </w:r>
      </w:del>
      <w:ins w:id="231" w:author="Ibtisam Afzal" w:date="2024-10-13T09:45:00Z" w16du:dateUtc="2024-10-13T16:45:00Z">
        <w:r w:rsidRPr="00D46987">
          <w:rPr>
            <w:rFonts w:asciiTheme="majorBidi" w:hAnsiTheme="majorBidi" w:cstheme="majorBidi"/>
          </w:rPr>
          <w:t>encounter challenges</w:t>
        </w:r>
      </w:ins>
      <w:r w:rsidRPr="00D46987">
        <w:rPr>
          <w:rFonts w:asciiTheme="majorBidi" w:hAnsiTheme="majorBidi"/>
          <w:rPrChange w:id="232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with the specialized </w:t>
      </w:r>
      <w:del w:id="233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language</w:delText>
        </w:r>
      </w:del>
      <w:ins w:id="234" w:author="Ibtisam Afzal" w:date="2024-10-13T09:45:00Z" w16du:dateUtc="2024-10-13T16:45:00Z">
        <w:r w:rsidRPr="00D46987">
          <w:rPr>
            <w:rFonts w:asciiTheme="majorBidi" w:hAnsiTheme="majorBidi" w:cstheme="majorBidi"/>
          </w:rPr>
          <w:t>vocabulary</w:t>
        </w:r>
      </w:ins>
      <w:r w:rsidRPr="00D46987">
        <w:rPr>
          <w:rFonts w:asciiTheme="majorBidi" w:hAnsiTheme="majorBidi"/>
          <w:rPrChange w:id="235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and </w:t>
      </w:r>
      <w:del w:id="236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complex</w:delText>
        </w:r>
      </w:del>
      <w:ins w:id="237" w:author="Ibtisam Afzal" w:date="2024-10-13T09:45:00Z" w16du:dateUtc="2024-10-13T16:45:00Z">
        <w:r w:rsidRPr="00D46987">
          <w:rPr>
            <w:rFonts w:asciiTheme="majorBidi" w:hAnsiTheme="majorBidi" w:cstheme="majorBidi"/>
          </w:rPr>
          <w:t>detailed</w:t>
        </w:r>
      </w:ins>
      <w:r w:rsidRPr="00D46987">
        <w:rPr>
          <w:rFonts w:asciiTheme="majorBidi" w:hAnsiTheme="majorBidi"/>
          <w:rPrChange w:id="23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structure </w:t>
      </w:r>
      <w:del w:id="239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>of</w:delText>
        </w:r>
      </w:del>
      <w:ins w:id="240" w:author="Ibtisam Afzal" w:date="2024-10-13T09:45:00Z" w16du:dateUtc="2024-10-13T16:45:00Z">
        <w:r w:rsidRPr="00D46987">
          <w:rPr>
            <w:rFonts w:asciiTheme="majorBidi" w:hAnsiTheme="majorBidi" w:cstheme="majorBidi"/>
          </w:rPr>
          <w:t>found in</w:t>
        </w:r>
      </w:ins>
      <w:r w:rsidRPr="00D46987">
        <w:rPr>
          <w:rFonts w:asciiTheme="majorBidi" w:hAnsiTheme="majorBidi"/>
          <w:rPrChange w:id="24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scientific papers.</w:t>
      </w:r>
      <w:del w:id="242" w:author="Ibtisam Afzal" w:date="2024-10-13T09:45:00Z" w16du:dateUtc="2024-10-13T16:45:00Z">
        <w:r w:rsidR="00837D48" w:rsidRPr="000113E5">
          <w:rPr>
            <w:rFonts w:asciiTheme="majorBidi" w:hAnsiTheme="majorBidi" w:cstheme="majorBidi"/>
            <w:color w:val="000000" w:themeColor="text1"/>
          </w:rPr>
          <w:delText xml:space="preserve"> </w:delText>
        </w:r>
      </w:del>
    </w:p>
    <w:p w14:paraId="60A27146" w14:textId="69CBBE98" w:rsidR="00C35E89" w:rsidRPr="00EF6393" w:rsidRDefault="00837D48" w:rsidP="00EF6393">
      <w:pPr>
        <w:spacing w:before="240" w:after="0" w:line="360" w:lineRule="auto"/>
        <w:jc w:val="both"/>
        <w:rPr>
          <w:rFonts w:asciiTheme="majorBidi" w:hAnsiTheme="majorBidi"/>
          <w:rPrChange w:id="243" w:author="Ibtisam Afzal" w:date="2024-10-13T09:45:00Z" w16du:dateUtc="2024-10-13T16:45:00Z">
            <w:rPr>
              <w:rFonts w:asciiTheme="majorBidi" w:hAnsiTheme="majorBidi"/>
              <w:b/>
              <w:color w:val="000000" w:themeColor="text1"/>
            </w:rPr>
          </w:rPrChange>
        </w:rPr>
      </w:pPr>
      <w:del w:id="244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By building upon</w:delText>
        </w:r>
      </w:del>
      <w:ins w:id="245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Building on</w:t>
        </w:r>
      </w:ins>
      <w:r w:rsidR="00D46987" w:rsidRPr="00D46987">
        <w:rPr>
          <w:rFonts w:asciiTheme="majorBidi" w:hAnsiTheme="majorBidi"/>
          <w:rPrChange w:id="246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earlier works, such as</w:t>
      </w:r>
      <w:del w:id="247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 xml:space="preserve"> the vector-based models of</w:delText>
        </w:r>
      </w:del>
      <w:r w:rsidR="002439D2">
        <w:rPr>
          <w:rFonts w:asciiTheme="majorBidi" w:hAnsiTheme="majorBidi"/>
          <w:rPrChange w:id="24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</w:t>
      </w:r>
      <w:r w:rsidR="002439D2">
        <w:rPr>
          <w:rFonts w:asciiTheme="majorBidi" w:hAnsiTheme="majorBidi"/>
          <w:rPrChange w:id="24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begin"/>
      </w:r>
      <w:r w:rsidR="002439D2">
        <w:rPr>
          <w:rFonts w:asciiTheme="majorBidi" w:hAnsiTheme="majorBidi"/>
          <w:rPrChange w:id="25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instrText xml:space="preserve"> ADDIN EN.CITE &lt;EndNote&gt;&lt;Cite&gt;&lt;Author&gt;Salton&lt;/Author&gt;&lt;Year&gt;1983&lt;/Year&gt;&lt;RecNum&gt;2&lt;/RecNum&gt;&lt;DisplayText&gt;[2]&lt;/DisplayText&gt;&lt;record&gt;&lt;rec-number&gt;2&lt;/rec-number&gt;&lt;foreign-keys&gt;&lt;key app="EN" db-id="e0pd2zrppz5vv2ef2s65s2rcvfaz52xdfssw" timestamp="1728836649"&gt;2&lt;/key&gt;&lt;/foreign-keys&gt;&lt;ref-type name="Journal Article"&gt;17&lt;/ref-type&gt;&lt;contributors&gt;&lt;authors&gt;&lt;author&gt;Salton, Gerard&lt;/author&gt;&lt;/authors&gt;&lt;/contributors&gt;&lt;titles&gt;&lt;title&gt;Modern information retrieval&lt;/title&gt;&lt;secondary-title&gt;(No Title)&lt;/secondary-title&gt;&lt;/titles&gt;&lt;periodical&gt;&lt;full-title&gt;(No Title)&lt;/full-title&gt;&lt;/periodical&gt;&lt;dates&gt;&lt;year&gt;1983&lt;/year&gt;&lt;/dates&gt;&lt;urls&gt;&lt;/urls&gt;&lt;/record&gt;&lt;/Cite&gt;&lt;/EndNote&gt;</w:instrText>
      </w:r>
      <w:r w:rsidR="002439D2">
        <w:rPr>
          <w:rFonts w:asciiTheme="majorBidi" w:hAnsiTheme="majorBidi"/>
          <w:rPrChange w:id="25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separate"/>
      </w:r>
      <w:r w:rsidR="002439D2">
        <w:rPr>
          <w:rFonts w:asciiTheme="majorBidi" w:hAnsiTheme="majorBidi"/>
          <w:rPrChange w:id="252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[2]</w:t>
      </w:r>
      <w:r w:rsidR="002439D2">
        <w:rPr>
          <w:rFonts w:asciiTheme="majorBidi" w:hAnsiTheme="majorBidi"/>
          <w:rPrChange w:id="253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end"/>
      </w:r>
      <w:r w:rsidR="002439D2">
        <w:rPr>
          <w:rFonts w:asciiTheme="majorBidi" w:hAnsiTheme="majorBidi"/>
          <w:rPrChange w:id="25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</w:t>
      </w:r>
      <w:del w:id="255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and the statistical approaches introduced by</w:delText>
        </w:r>
      </w:del>
      <w:ins w:id="256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vector-based models and</w:t>
        </w:r>
      </w:ins>
      <w:r w:rsidR="00D46987" w:rsidRPr="00D46987">
        <w:rPr>
          <w:rFonts w:asciiTheme="majorBidi" w:hAnsiTheme="majorBidi"/>
          <w:rPrChange w:id="25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</w:t>
      </w:r>
      <w:r w:rsidR="002439D2">
        <w:rPr>
          <w:rFonts w:asciiTheme="majorBidi" w:hAnsiTheme="majorBidi"/>
          <w:rPrChange w:id="25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begin"/>
      </w:r>
      <w:r w:rsidR="002439D2">
        <w:rPr>
          <w:rFonts w:asciiTheme="majorBidi" w:hAnsiTheme="majorBidi" w:cstheme="majorBidi"/>
        </w:rPr>
        <w:instrText xml:space="preserve"> ADDIN EN.CITE &lt;EndNote&gt;&lt;Cite&gt;&lt;Author&gt;Kupiec&lt;/Author&gt;&lt;Year&gt;1995&lt;/Year&gt;&lt;RecNum&gt;3&lt;/RecNum&gt;&lt;DisplayText&gt;[3]&lt;/DisplayText&gt;&lt;record&gt;&lt;rec-number&gt;3&lt;/rec-number&gt;&lt;foreign-keys&gt;&lt;key app="EN" db-id="e0pd2zrppz5vv2ef2s65s2rcvfaz52xdfssw" timestamp="1728836726"&gt;3&lt;/key&gt;&lt;/foreign-keys&gt;&lt;ref-type name="Conference Proceedings"&gt;10&lt;/ref-type&gt;&lt;contributors&gt;&lt;authors&gt;&lt;author&gt;Kupiec, Julian&lt;/author&gt;&lt;author&gt;Pedersen, Jan&lt;/author&gt;&lt;author&gt;Chen, Francine&lt;/author&gt;&lt;/authors&gt;&lt;/contributors&gt;&lt;titles&gt;&lt;title&gt;A trainable document summarizer&lt;/title&gt;&lt;secondary-title&gt;Proceedings of the 18th annual international ACM SIGIR conference on Research and development in information retrieval&lt;/secondary-title&gt;&lt;/titles&gt;&lt;pages&gt;68-73&lt;/pages&gt;&lt;dates&gt;&lt;year&gt;1995&lt;/year&gt;&lt;/dates&gt;&lt;urls&gt;&lt;/urls&gt;&lt;/record&gt;&lt;/Cite&gt;&lt;/EndNote&gt;</w:instrText>
      </w:r>
      <w:r w:rsidR="002439D2">
        <w:rPr>
          <w:rFonts w:asciiTheme="majorBidi" w:hAnsiTheme="majorBidi"/>
          <w:rPrChange w:id="25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separate"/>
      </w:r>
      <w:r w:rsidR="002439D2">
        <w:rPr>
          <w:rFonts w:asciiTheme="majorBidi" w:hAnsiTheme="majorBidi"/>
          <w:rPrChange w:id="26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[3]</w:t>
      </w:r>
      <w:r w:rsidR="002439D2">
        <w:rPr>
          <w:rFonts w:asciiTheme="majorBidi" w:hAnsiTheme="majorBidi"/>
          <w:rPrChange w:id="26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end"/>
      </w:r>
      <w:del w:id="262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,</w:delText>
        </w:r>
      </w:del>
      <w:ins w:id="263" w:author="Ibtisam Afzal" w:date="2024-10-13T09:45:00Z" w16du:dateUtc="2024-10-13T16:45:00Z">
        <w:r w:rsidR="002439D2">
          <w:rPr>
            <w:rFonts w:asciiTheme="majorBidi" w:hAnsiTheme="majorBidi" w:cstheme="majorBidi"/>
            <w:color w:val="FF0000"/>
          </w:rPr>
          <w:t xml:space="preserve"> </w:t>
        </w:r>
        <w:r w:rsidR="00D46987" w:rsidRPr="00D46987">
          <w:rPr>
            <w:rFonts w:asciiTheme="majorBidi" w:hAnsiTheme="majorBidi" w:cstheme="majorBidi"/>
          </w:rPr>
          <w:t>statistical methods,</w:t>
        </w:r>
      </w:ins>
      <w:r w:rsidR="00D46987" w:rsidRPr="00D46987">
        <w:rPr>
          <w:rFonts w:asciiTheme="majorBidi" w:hAnsiTheme="majorBidi"/>
          <w:rPrChange w:id="26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this study fine-tunes the T5-small model specifically for scientific </w:t>
      </w:r>
      <w:del w:id="265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literature</w:delText>
        </w:r>
      </w:del>
      <w:ins w:id="266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content</w:t>
        </w:r>
      </w:ins>
      <w:r w:rsidR="00D46987" w:rsidRPr="00D46987">
        <w:rPr>
          <w:rFonts w:asciiTheme="majorBidi" w:hAnsiTheme="majorBidi"/>
          <w:rPrChange w:id="26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. The fine-tuning</w:t>
      </w:r>
      <w:del w:id="268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 xml:space="preserve"> process, conducted</w:delText>
        </w:r>
      </w:del>
      <w:ins w:id="269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, done</w:t>
        </w:r>
      </w:ins>
      <w:r w:rsidR="00D46987" w:rsidRPr="00D46987">
        <w:rPr>
          <w:rFonts w:asciiTheme="majorBidi" w:hAnsiTheme="majorBidi"/>
          <w:rPrChange w:id="270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on the ccdv/arxiv-summarization dataset, </w:t>
      </w:r>
      <w:del w:id="271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enables</w:delText>
        </w:r>
      </w:del>
      <w:ins w:id="272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helps</w:t>
        </w:r>
      </w:ins>
      <w:r w:rsidR="00D46987" w:rsidRPr="00D46987">
        <w:rPr>
          <w:rFonts w:asciiTheme="majorBidi" w:hAnsiTheme="majorBidi"/>
          <w:rPrChange w:id="273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the model </w:t>
      </w:r>
      <w:del w:id="274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 xml:space="preserve">to </w:delText>
        </w:r>
      </w:del>
      <w:r w:rsidR="00D46987" w:rsidRPr="00D46987">
        <w:rPr>
          <w:rFonts w:asciiTheme="majorBidi" w:hAnsiTheme="majorBidi"/>
          <w:rPrChange w:id="275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better </w:t>
      </w:r>
      <w:del w:id="276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capture</w:delText>
        </w:r>
      </w:del>
      <w:ins w:id="277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understand</w:t>
        </w:r>
      </w:ins>
      <w:r w:rsidR="00D46987" w:rsidRPr="00D46987">
        <w:rPr>
          <w:rFonts w:asciiTheme="majorBidi" w:hAnsiTheme="majorBidi"/>
          <w:rPrChange w:id="278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scientific </w:t>
      </w:r>
      <w:del w:id="279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concepts</w:delText>
        </w:r>
      </w:del>
      <w:ins w:id="280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ideas</w:t>
        </w:r>
      </w:ins>
      <w:r w:rsidR="00D46987" w:rsidRPr="00D46987">
        <w:rPr>
          <w:rFonts w:asciiTheme="majorBidi" w:hAnsiTheme="majorBidi"/>
          <w:rPrChange w:id="28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and </w:t>
      </w:r>
      <w:del w:id="282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generate</w:delText>
        </w:r>
      </w:del>
      <w:ins w:id="283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create clear,</w:t>
        </w:r>
      </w:ins>
      <w:r w:rsidR="00D46987" w:rsidRPr="00D46987">
        <w:rPr>
          <w:rFonts w:asciiTheme="majorBidi" w:hAnsiTheme="majorBidi"/>
          <w:rPrChange w:id="28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concise</w:t>
      </w:r>
      <w:del w:id="285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, coherent</w:delText>
        </w:r>
      </w:del>
      <w:r w:rsidR="00D46987" w:rsidRPr="00D46987">
        <w:rPr>
          <w:rFonts w:asciiTheme="majorBidi" w:hAnsiTheme="majorBidi"/>
          <w:rPrChange w:id="286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summaries. Our research </w:t>
      </w:r>
      <w:del w:id="287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aims to overcome</w:delText>
        </w:r>
      </w:del>
      <w:ins w:id="288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addresses</w:t>
        </w:r>
      </w:ins>
      <w:r w:rsidR="00D46987" w:rsidRPr="00D46987">
        <w:rPr>
          <w:rFonts w:asciiTheme="majorBidi" w:hAnsiTheme="majorBidi"/>
          <w:rPrChange w:id="289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 these </w:t>
      </w:r>
      <w:del w:id="290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 xml:space="preserve">challenges, making it easier for </w:delText>
        </w:r>
      </w:del>
      <w:ins w:id="291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lastRenderedPageBreak/>
          <w:t xml:space="preserve">issues, helping researchers and </w:t>
        </w:r>
      </w:ins>
      <w:r w:rsidR="00D46987" w:rsidRPr="00D46987">
        <w:rPr>
          <w:rFonts w:asciiTheme="majorBidi" w:hAnsiTheme="majorBidi"/>
          <w:rPrChange w:id="292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professionals </w:t>
      </w:r>
      <w:del w:id="293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 xml:space="preserve">and researchers to </w:delText>
        </w:r>
      </w:del>
      <w:r w:rsidR="00D46987" w:rsidRPr="00D46987">
        <w:rPr>
          <w:rFonts w:asciiTheme="majorBidi" w:hAnsiTheme="majorBidi"/>
          <w:rPrChange w:id="294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 xml:space="preserve">stay </w:t>
      </w:r>
      <w:del w:id="295" w:author="Ibtisam Afzal" w:date="2024-10-13T09:45:00Z" w16du:dateUtc="2024-10-13T16:45:00Z">
        <w:r w:rsidRPr="000113E5">
          <w:rPr>
            <w:rFonts w:asciiTheme="majorBidi" w:hAnsiTheme="majorBidi" w:cstheme="majorBidi"/>
            <w:color w:val="000000" w:themeColor="text1"/>
          </w:rPr>
          <w:delText>informed</w:delText>
        </w:r>
      </w:del>
      <w:ins w:id="296" w:author="Ibtisam Afzal" w:date="2024-10-13T09:45:00Z" w16du:dateUtc="2024-10-13T16:45:00Z">
        <w:r w:rsidR="00D46987" w:rsidRPr="00D46987">
          <w:rPr>
            <w:rFonts w:asciiTheme="majorBidi" w:hAnsiTheme="majorBidi" w:cstheme="majorBidi"/>
          </w:rPr>
          <w:t>up to date with the latest developments more easily</w:t>
        </w:r>
      </w:ins>
      <w:r w:rsidR="00D46987" w:rsidRPr="00D46987">
        <w:rPr>
          <w:rFonts w:asciiTheme="majorBidi" w:hAnsiTheme="majorBidi"/>
          <w:rPrChange w:id="297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t>.</w:t>
      </w:r>
    </w:p>
    <w:p w14:paraId="06D22CF7" w14:textId="77777777" w:rsidR="00C35E89" w:rsidRDefault="00C35E89">
      <w:pPr>
        <w:spacing w:before="240" w:after="0" w:line="360" w:lineRule="auto"/>
        <w:jc w:val="both"/>
        <w:rPr>
          <w:rFonts w:asciiTheme="majorBidi" w:hAnsiTheme="majorBidi"/>
          <w:b/>
          <w:rPrChange w:id="298" w:author="Ibtisam Afzal" w:date="2024-10-13T09:45:00Z" w16du:dateUtc="2024-10-13T16:45:00Z">
            <w:rPr>
              <w:rFonts w:asciiTheme="majorBidi" w:hAnsiTheme="majorBidi"/>
              <w:b/>
              <w:color w:val="000000" w:themeColor="text1"/>
            </w:rPr>
          </w:rPrChange>
        </w:rPr>
        <w:pPrChange w:id="299" w:author="Ibtisam Afzal" w:date="2024-10-13T09:45:00Z" w16du:dateUtc="2024-10-13T16:45:00Z">
          <w:pPr>
            <w:spacing w:before="240" w:after="0" w:line="240" w:lineRule="auto"/>
            <w:jc w:val="both"/>
          </w:pPr>
        </w:pPrChange>
      </w:pPr>
    </w:p>
    <w:p w14:paraId="715D04DD" w14:textId="77777777" w:rsidR="002439D2" w:rsidRPr="002439D2" w:rsidRDefault="00C35E89">
      <w:pPr>
        <w:pStyle w:val="EndNoteBibliography"/>
        <w:spacing w:after="0"/>
        <w:ind w:left="720" w:hanging="720"/>
        <w:pPrChange w:id="300" w:author="Ibtisam Afzal" w:date="2024-10-13T09:45:00Z" w16du:dateUtc="2024-10-13T16:45:00Z">
          <w:pPr>
            <w:pStyle w:val="EndNoteBibliography"/>
            <w:spacing w:after="0" w:line="360" w:lineRule="auto"/>
            <w:ind w:left="720" w:hanging="720"/>
          </w:pPr>
        </w:pPrChange>
      </w:pPr>
      <w:r>
        <w:rPr>
          <w:rFonts w:asciiTheme="majorBidi" w:hAnsiTheme="majorBidi"/>
          <w:b/>
          <w:rPrChange w:id="301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begin"/>
      </w:r>
      <w:r>
        <w:rPr>
          <w:rFonts w:asciiTheme="majorBidi" w:hAnsiTheme="majorBidi"/>
          <w:b/>
          <w:rPrChange w:id="302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instrText xml:space="preserve"> ADDIN EN.REFLIST </w:instrText>
      </w:r>
      <w:r>
        <w:rPr>
          <w:rFonts w:asciiTheme="majorBidi" w:hAnsiTheme="majorBidi"/>
          <w:b/>
          <w:rPrChange w:id="303" w:author="Ibtisam Afzal" w:date="2024-10-13T09:45:00Z" w16du:dateUtc="2024-10-13T16:45:00Z">
            <w:rPr>
              <w:rFonts w:asciiTheme="majorBidi" w:hAnsiTheme="majorBidi"/>
              <w:noProof w:val="0"/>
              <w:color w:val="000000" w:themeColor="text1"/>
            </w:rPr>
          </w:rPrChange>
        </w:rPr>
        <w:fldChar w:fldCharType="separate"/>
      </w:r>
      <w:r w:rsidR="002439D2" w:rsidRPr="002439D2">
        <w:t>1.</w:t>
      </w:r>
      <w:r w:rsidR="002439D2" w:rsidRPr="002439D2">
        <w:tab/>
        <w:t xml:space="preserve">Luhn, H.P., </w:t>
      </w:r>
      <w:r w:rsidR="002439D2" w:rsidRPr="002439D2">
        <w:rPr>
          <w:i/>
        </w:rPr>
        <w:t>The automatic creation of literature abstracts.</w:t>
      </w:r>
      <w:r w:rsidR="002439D2" w:rsidRPr="002439D2">
        <w:t xml:space="preserve"> IBM Journal of research and development, 1958. </w:t>
      </w:r>
      <w:r w:rsidR="002439D2" w:rsidRPr="002439D2">
        <w:rPr>
          <w:b/>
        </w:rPr>
        <w:t>2</w:t>
      </w:r>
      <w:r w:rsidR="002439D2" w:rsidRPr="002439D2">
        <w:t>(2): p. 159-165.</w:t>
      </w:r>
    </w:p>
    <w:p w14:paraId="7931A68B" w14:textId="77777777" w:rsidR="002439D2" w:rsidRPr="002439D2" w:rsidRDefault="002439D2" w:rsidP="002439D2">
      <w:pPr>
        <w:pStyle w:val="EndNoteBibliography"/>
        <w:spacing w:after="0"/>
        <w:ind w:left="720" w:hanging="720"/>
      </w:pPr>
      <w:r w:rsidRPr="002439D2">
        <w:t>2.</w:t>
      </w:r>
      <w:r w:rsidRPr="002439D2">
        <w:tab/>
        <w:t xml:space="preserve">Salton, G., </w:t>
      </w:r>
      <w:r w:rsidRPr="002439D2">
        <w:rPr>
          <w:i/>
        </w:rPr>
        <w:t>Modern information retrieval.</w:t>
      </w:r>
      <w:r w:rsidRPr="002439D2">
        <w:t xml:space="preserve"> (No Title), 1983.</w:t>
      </w:r>
    </w:p>
    <w:p w14:paraId="1EDD3112" w14:textId="77777777" w:rsidR="002439D2" w:rsidRPr="002439D2" w:rsidRDefault="002439D2" w:rsidP="002439D2">
      <w:pPr>
        <w:pStyle w:val="EndNoteBibliography"/>
        <w:spacing w:after="0"/>
        <w:ind w:left="720" w:hanging="720"/>
      </w:pPr>
      <w:r w:rsidRPr="002439D2">
        <w:t>3.</w:t>
      </w:r>
      <w:r w:rsidRPr="002439D2">
        <w:tab/>
        <w:t xml:space="preserve">Kupiec, J., J. Pedersen, and F. Chen. </w:t>
      </w:r>
      <w:r w:rsidRPr="002439D2">
        <w:rPr>
          <w:i/>
        </w:rPr>
        <w:t>A trainable document summarizer</w:t>
      </w:r>
      <w:r w:rsidRPr="002439D2">
        <w:t xml:space="preserve">. in </w:t>
      </w:r>
      <w:r w:rsidRPr="002439D2">
        <w:rPr>
          <w:i/>
        </w:rPr>
        <w:t>Proceedings of the 18th annual international ACM SIGIR conference on Research and development in information retrieval</w:t>
      </w:r>
      <w:r w:rsidRPr="002439D2">
        <w:t>. 1995.</w:t>
      </w:r>
    </w:p>
    <w:p w14:paraId="557A4A52" w14:textId="77777777" w:rsidR="002439D2" w:rsidRPr="002439D2" w:rsidRDefault="002439D2" w:rsidP="002439D2">
      <w:pPr>
        <w:pStyle w:val="EndNoteBibliography"/>
        <w:spacing w:after="0"/>
        <w:ind w:left="720" w:hanging="720"/>
      </w:pPr>
      <w:r w:rsidRPr="002439D2">
        <w:t>4.</w:t>
      </w:r>
      <w:r w:rsidRPr="002439D2">
        <w:tab/>
        <w:t xml:space="preserve">Mani, I. and M. Maybury, </w:t>
      </w:r>
      <w:r w:rsidRPr="002439D2">
        <w:rPr>
          <w:i/>
        </w:rPr>
        <w:t>Automatic summarization John Benjamin’s publishing Co.</w:t>
      </w:r>
      <w:r w:rsidRPr="002439D2">
        <w:t xml:space="preserve"> 2001.</w:t>
      </w:r>
    </w:p>
    <w:p w14:paraId="095104A0" w14:textId="77777777" w:rsidR="002439D2" w:rsidRPr="002439D2" w:rsidRDefault="002439D2" w:rsidP="002439D2">
      <w:pPr>
        <w:pStyle w:val="EndNoteBibliography"/>
        <w:ind w:left="720" w:hanging="720"/>
      </w:pPr>
      <w:r w:rsidRPr="002439D2">
        <w:t>5.</w:t>
      </w:r>
      <w:r w:rsidRPr="002439D2">
        <w:tab/>
        <w:t xml:space="preserve">Mihalcea, R. and P. Tarau. </w:t>
      </w:r>
      <w:r w:rsidRPr="002439D2">
        <w:rPr>
          <w:i/>
        </w:rPr>
        <w:t>Textrank: Bringing order into text</w:t>
      </w:r>
      <w:r w:rsidRPr="002439D2">
        <w:t xml:space="preserve">. in </w:t>
      </w:r>
      <w:r w:rsidRPr="002439D2">
        <w:rPr>
          <w:i/>
        </w:rPr>
        <w:t>Proceedings of the 2004 conference on empirical methods in natural language processing</w:t>
      </w:r>
      <w:r w:rsidRPr="002439D2">
        <w:t>. 2004.</w:t>
      </w:r>
    </w:p>
    <w:p w14:paraId="58F1852B" w14:textId="4C28C8A5" w:rsidR="00773BFC" w:rsidRPr="00960F09" w:rsidRDefault="00C35E89">
      <w:pPr>
        <w:spacing w:before="240" w:after="0" w:line="360" w:lineRule="auto"/>
        <w:jc w:val="both"/>
        <w:rPr>
          <w:rFonts w:asciiTheme="majorBidi" w:hAnsiTheme="majorBidi"/>
          <w:b/>
          <w:rPrChange w:id="304" w:author="Ibtisam Afzal" w:date="2024-10-13T09:45:00Z" w16du:dateUtc="2024-10-13T16:45:00Z">
            <w:rPr>
              <w:rFonts w:asciiTheme="majorBidi" w:hAnsiTheme="majorBidi"/>
            </w:rPr>
          </w:rPrChange>
        </w:rPr>
        <w:pPrChange w:id="305" w:author="Ibtisam Afzal" w:date="2024-10-13T09:45:00Z" w16du:dateUtc="2024-10-13T16:45:00Z">
          <w:pPr>
            <w:spacing w:before="240" w:after="0" w:line="240" w:lineRule="auto"/>
            <w:jc w:val="both"/>
          </w:pPr>
        </w:pPrChange>
      </w:pPr>
      <w:r>
        <w:rPr>
          <w:rFonts w:asciiTheme="majorBidi" w:hAnsiTheme="majorBidi"/>
          <w:b/>
          <w:rPrChange w:id="306" w:author="Ibtisam Afzal" w:date="2024-10-13T09:45:00Z" w16du:dateUtc="2024-10-13T16:45:00Z">
            <w:rPr>
              <w:rFonts w:asciiTheme="majorBidi" w:hAnsiTheme="majorBidi"/>
              <w:color w:val="000000" w:themeColor="text1"/>
            </w:rPr>
          </w:rPrChange>
        </w:rPr>
        <w:fldChar w:fldCharType="end"/>
      </w:r>
    </w:p>
    <w:sectPr w:rsidR="00773BFC" w:rsidRPr="00960F09" w:rsidSect="00CB7796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801BF" w14:textId="77777777" w:rsidR="00813C59" w:rsidRDefault="00813C59" w:rsidP="00D67FA9">
      <w:pPr>
        <w:spacing w:after="0" w:line="240" w:lineRule="auto"/>
      </w:pPr>
      <w:r>
        <w:separator/>
      </w:r>
    </w:p>
  </w:endnote>
  <w:endnote w:type="continuationSeparator" w:id="0">
    <w:p w14:paraId="3CE27267" w14:textId="77777777" w:rsidR="00813C59" w:rsidRDefault="00813C59" w:rsidP="00D67FA9">
      <w:pPr>
        <w:spacing w:after="0" w:line="240" w:lineRule="auto"/>
      </w:pPr>
      <w:r>
        <w:continuationSeparator/>
      </w:r>
    </w:p>
  </w:endnote>
  <w:endnote w:type="continuationNotice" w:id="1">
    <w:p w14:paraId="32876CDF" w14:textId="77777777" w:rsidR="00813C59" w:rsidRDefault="00813C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B22AC" w14:textId="77777777" w:rsidR="00D67FA9" w:rsidRDefault="00D67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D4B8A" w14:textId="77777777" w:rsidR="00813C59" w:rsidRDefault="00813C59" w:rsidP="00D67FA9">
      <w:pPr>
        <w:spacing w:after="0" w:line="240" w:lineRule="auto"/>
      </w:pPr>
      <w:r>
        <w:separator/>
      </w:r>
    </w:p>
  </w:footnote>
  <w:footnote w:type="continuationSeparator" w:id="0">
    <w:p w14:paraId="125AC595" w14:textId="77777777" w:rsidR="00813C59" w:rsidRDefault="00813C59" w:rsidP="00D67FA9">
      <w:pPr>
        <w:spacing w:after="0" w:line="240" w:lineRule="auto"/>
      </w:pPr>
      <w:r>
        <w:continuationSeparator/>
      </w:r>
    </w:p>
  </w:footnote>
  <w:footnote w:type="continuationNotice" w:id="1">
    <w:p w14:paraId="1554B92D" w14:textId="77777777" w:rsidR="00813C59" w:rsidRDefault="00813C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DE7F7" w14:textId="77777777" w:rsidR="00D67FA9" w:rsidRDefault="00D67F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C1775"/>
    <w:multiLevelType w:val="hybridMultilevel"/>
    <w:tmpl w:val="3A0E9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10567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Ibtisam Afzal">
    <w15:presenceInfo w15:providerId="AD" w15:userId="S::FA22-BCS-073@students.cuisahiwal.edu.pk::03975e3f-a7be-4119-830e-b50f7f9b38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0pd2zrppz5vv2ef2s65s2rcvfaz52xdfssw&quot;&gt;Research-Papers&lt;record-ids&gt;&lt;item&gt;1&lt;/item&gt;&lt;item&gt;2&lt;/item&gt;&lt;item&gt;3&lt;/item&gt;&lt;item&gt;4&lt;/item&gt;&lt;item&gt;5&lt;/item&gt;&lt;/record-ids&gt;&lt;/item&gt;&lt;/Libraries&gt;"/>
  </w:docVars>
  <w:rsids>
    <w:rsidRoot w:val="00C235DB"/>
    <w:rsid w:val="000113E5"/>
    <w:rsid w:val="000406EA"/>
    <w:rsid w:val="00044083"/>
    <w:rsid w:val="00045A1B"/>
    <w:rsid w:val="00051B86"/>
    <w:rsid w:val="000722C7"/>
    <w:rsid w:val="000B60C9"/>
    <w:rsid w:val="00124CB5"/>
    <w:rsid w:val="00140B68"/>
    <w:rsid w:val="00146253"/>
    <w:rsid w:val="00157601"/>
    <w:rsid w:val="001674A5"/>
    <w:rsid w:val="00183916"/>
    <w:rsid w:val="001B5655"/>
    <w:rsid w:val="001C7D45"/>
    <w:rsid w:val="00204C5D"/>
    <w:rsid w:val="00212215"/>
    <w:rsid w:val="002439D2"/>
    <w:rsid w:val="00281E28"/>
    <w:rsid w:val="002A7C9A"/>
    <w:rsid w:val="002D74D6"/>
    <w:rsid w:val="002D7A60"/>
    <w:rsid w:val="00332DED"/>
    <w:rsid w:val="00375787"/>
    <w:rsid w:val="003C1D77"/>
    <w:rsid w:val="003C390E"/>
    <w:rsid w:val="003F0410"/>
    <w:rsid w:val="00455DD3"/>
    <w:rsid w:val="004637F9"/>
    <w:rsid w:val="00470FE8"/>
    <w:rsid w:val="00474B3D"/>
    <w:rsid w:val="0049208F"/>
    <w:rsid w:val="0049391B"/>
    <w:rsid w:val="004946B9"/>
    <w:rsid w:val="00494873"/>
    <w:rsid w:val="004F0669"/>
    <w:rsid w:val="00520D1C"/>
    <w:rsid w:val="005424D2"/>
    <w:rsid w:val="00557A7D"/>
    <w:rsid w:val="00592263"/>
    <w:rsid w:val="005950AB"/>
    <w:rsid w:val="005A0676"/>
    <w:rsid w:val="005B20B8"/>
    <w:rsid w:val="005E60CB"/>
    <w:rsid w:val="00624C8F"/>
    <w:rsid w:val="00630027"/>
    <w:rsid w:val="0063434F"/>
    <w:rsid w:val="00640F75"/>
    <w:rsid w:val="00645715"/>
    <w:rsid w:val="00652158"/>
    <w:rsid w:val="006562A4"/>
    <w:rsid w:val="006B6E9E"/>
    <w:rsid w:val="006E72FD"/>
    <w:rsid w:val="007060BF"/>
    <w:rsid w:val="0076057A"/>
    <w:rsid w:val="00773BFC"/>
    <w:rsid w:val="00783C75"/>
    <w:rsid w:val="007A1887"/>
    <w:rsid w:val="007C7A88"/>
    <w:rsid w:val="00805597"/>
    <w:rsid w:val="00806AFC"/>
    <w:rsid w:val="00813C59"/>
    <w:rsid w:val="008372B1"/>
    <w:rsid w:val="00837D48"/>
    <w:rsid w:val="008972CD"/>
    <w:rsid w:val="008A1CE5"/>
    <w:rsid w:val="008C5EF2"/>
    <w:rsid w:val="008E56E3"/>
    <w:rsid w:val="008F01B0"/>
    <w:rsid w:val="008F21F6"/>
    <w:rsid w:val="009079F5"/>
    <w:rsid w:val="009311F0"/>
    <w:rsid w:val="00943BFE"/>
    <w:rsid w:val="00960F09"/>
    <w:rsid w:val="00986C77"/>
    <w:rsid w:val="009C2D90"/>
    <w:rsid w:val="009D21DE"/>
    <w:rsid w:val="009D312C"/>
    <w:rsid w:val="00A15F9A"/>
    <w:rsid w:val="00A35480"/>
    <w:rsid w:val="00AA0790"/>
    <w:rsid w:val="00AB18EE"/>
    <w:rsid w:val="00AB69F9"/>
    <w:rsid w:val="00AB754E"/>
    <w:rsid w:val="00B01ADC"/>
    <w:rsid w:val="00B04F2A"/>
    <w:rsid w:val="00B12BE0"/>
    <w:rsid w:val="00B51502"/>
    <w:rsid w:val="00B64857"/>
    <w:rsid w:val="00B64C00"/>
    <w:rsid w:val="00B651D9"/>
    <w:rsid w:val="00B65CA0"/>
    <w:rsid w:val="00B80C01"/>
    <w:rsid w:val="00BB77C9"/>
    <w:rsid w:val="00C01918"/>
    <w:rsid w:val="00C16A5C"/>
    <w:rsid w:val="00C235DB"/>
    <w:rsid w:val="00C35E89"/>
    <w:rsid w:val="00C70C01"/>
    <w:rsid w:val="00C877A2"/>
    <w:rsid w:val="00CB6F87"/>
    <w:rsid w:val="00CB7796"/>
    <w:rsid w:val="00CC51CE"/>
    <w:rsid w:val="00D01F45"/>
    <w:rsid w:val="00D10309"/>
    <w:rsid w:val="00D46987"/>
    <w:rsid w:val="00D54431"/>
    <w:rsid w:val="00D60AAB"/>
    <w:rsid w:val="00D612B4"/>
    <w:rsid w:val="00D67956"/>
    <w:rsid w:val="00D67FA9"/>
    <w:rsid w:val="00D748D7"/>
    <w:rsid w:val="00DA3B42"/>
    <w:rsid w:val="00DB088B"/>
    <w:rsid w:val="00DD04E3"/>
    <w:rsid w:val="00E11A4C"/>
    <w:rsid w:val="00E33C97"/>
    <w:rsid w:val="00E351D0"/>
    <w:rsid w:val="00E53B71"/>
    <w:rsid w:val="00E53C5C"/>
    <w:rsid w:val="00E572FB"/>
    <w:rsid w:val="00E739ED"/>
    <w:rsid w:val="00E92A7C"/>
    <w:rsid w:val="00EA5734"/>
    <w:rsid w:val="00EB3615"/>
    <w:rsid w:val="00EB7253"/>
    <w:rsid w:val="00EF35B4"/>
    <w:rsid w:val="00EF6393"/>
    <w:rsid w:val="00EF7834"/>
    <w:rsid w:val="00F12928"/>
    <w:rsid w:val="00F20A25"/>
    <w:rsid w:val="00F41B5E"/>
    <w:rsid w:val="00F849A5"/>
    <w:rsid w:val="00F87B4C"/>
    <w:rsid w:val="00FA3012"/>
    <w:rsid w:val="00FB58BB"/>
    <w:rsid w:val="00FC6D37"/>
    <w:rsid w:val="00FD3C5F"/>
    <w:rsid w:val="00FE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292F"/>
  <w15:chartTrackingRefBased/>
  <w15:docId w15:val="{1CB41815-B5ED-4ED1-BE33-8A927C85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12"/>
  </w:style>
  <w:style w:type="paragraph" w:styleId="Heading1">
    <w:name w:val="heading 1"/>
    <w:basedOn w:val="Normal"/>
    <w:next w:val="Normal"/>
    <w:link w:val="Heading1Char"/>
    <w:uiPriority w:val="9"/>
    <w:qFormat/>
    <w:rsid w:val="00C23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5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57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715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C35E89"/>
    <w:pPr>
      <w:spacing w:after="0"/>
      <w:jc w:val="center"/>
    </w:pPr>
    <w:rPr>
      <w:rFonts w:ascii="Aptos" w:hAnsi="Aptos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35E89"/>
    <w:rPr>
      <w:rFonts w:ascii="Aptos" w:hAnsi="Aptos"/>
      <w:noProof/>
    </w:rPr>
  </w:style>
  <w:style w:type="paragraph" w:customStyle="1" w:styleId="EndNoteBibliography">
    <w:name w:val="EndNote Bibliography"/>
    <w:basedOn w:val="Normal"/>
    <w:link w:val="EndNoteBibliographyChar"/>
    <w:rsid w:val="00C35E89"/>
    <w:pPr>
      <w:spacing w:line="240" w:lineRule="auto"/>
      <w:jc w:val="both"/>
    </w:pPr>
    <w:rPr>
      <w:rFonts w:ascii="Aptos" w:hAnsi="Aptos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35E89"/>
    <w:rPr>
      <w:rFonts w:ascii="Aptos" w:hAnsi="Aptos"/>
      <w:noProof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7F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7F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7FA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7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FA9"/>
  </w:style>
  <w:style w:type="paragraph" w:styleId="Footer">
    <w:name w:val="footer"/>
    <w:basedOn w:val="Normal"/>
    <w:link w:val="FooterChar"/>
    <w:uiPriority w:val="99"/>
    <w:unhideWhenUsed/>
    <w:rsid w:val="00D67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FA9"/>
  </w:style>
  <w:style w:type="paragraph" w:styleId="Revision">
    <w:name w:val="Revision"/>
    <w:hidden/>
    <w:uiPriority w:val="99"/>
    <w:semiHidden/>
    <w:rsid w:val="00D67F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5EC8-C73B-408D-876A-EA02EAE18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Ibtisam Afzal</dc:creator>
  <cp:keywords/>
  <dc:description/>
  <cp:lastModifiedBy>Ibtisam Afzal</cp:lastModifiedBy>
  <cp:revision>2</cp:revision>
  <dcterms:created xsi:type="dcterms:W3CDTF">2024-10-02T00:59:00Z</dcterms:created>
  <dcterms:modified xsi:type="dcterms:W3CDTF">2024-10-14T16:50:00Z</dcterms:modified>
</cp:coreProperties>
</file>